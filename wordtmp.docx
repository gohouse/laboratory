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600"/>
        <w:rPr>
          <w:rFonts w:ascii="黑体" w:hAnsi="黑体" w:eastAsia="黑体"/>
          <w:sz w:val="32"/>
          <w:szCs w:val="32"/>
        </w:rPr>
      </w:pPr>
      <w:del w:id="0" w:author="xb21cn" w:date="2017-11-09T11:23:00Z">
        <w:r>
          <w:rPr>
            <w:rFonts w:ascii="黑体" w:hAnsi="黑体" w:eastAsia="黑体"/>
            <w:sz w:val="32"/>
            <w:szCs w:val="32"/>
          </w:rPr>
          <w:delText>附件</w:delText>
        </w:r>
      </w:del>
    </w:p>
    <w:p>
      <w:pPr>
        <w:pStyle w:val="Normal"/>
        <w:spacing w:lineRule="exact" w:line="600"/>
        <w:rPr>
          <w:rFonts w:ascii="黑体" w:hAnsi="黑体" w:eastAsia="黑体"/>
          <w:sz w:val="32"/>
          <w:szCs w:val="32"/>
        </w:rPr>
      </w:pPr>
      <w:r>
        <w:rPr>
          <w:rFonts w:eastAsia="黑体" w:ascii="黑体" w:hAnsi="黑体"/>
          <w:sz w:val="32"/>
          <w:szCs w:val="32"/>
        </w:rPr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/>
          <w:sz w:val="44"/>
          <w:szCs w:val="48"/>
        </w:rPr>
      </w:pPr>
      <w:r>
        <w:rPr>
          <w:rFonts w:eastAsia="方正小标宋简体" w:ascii="方正小标宋简体" w:hAnsi="方正小标宋简体"/>
          <w:sz w:val="44"/>
          <w:szCs w:val="48"/>
        </w:rPr>
        <w:t>XX</w:t>
      </w:r>
      <w:r>
        <w:rPr>
          <w:rFonts w:ascii="方正小标宋简体" w:hAnsi="方正小标宋简体" w:eastAsia="方正小标宋简体"/>
          <w:sz w:val="44"/>
          <w:szCs w:val="48"/>
        </w:rPr>
        <w:t>省食品药品监督管理局关于总局</w:t>
      </w:r>
      <w:r>
        <w:rPr>
          <w:rFonts w:eastAsia="方正小标宋简体" w:ascii="方正小标宋简体" w:hAnsi="方正小标宋简体"/>
          <w:sz w:val="44"/>
          <w:szCs w:val="48"/>
        </w:rPr>
        <w:t>201×</w:t>
      </w:r>
      <w:r>
        <w:rPr>
          <w:rFonts w:ascii="方正小标宋简体" w:hAnsi="方正小标宋简体" w:eastAsia="方正小标宋简体"/>
          <w:sz w:val="44"/>
          <w:szCs w:val="48"/>
        </w:rPr>
        <w:t>年</w:t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/>
          <w:sz w:val="44"/>
          <w:szCs w:val="48"/>
        </w:rPr>
      </w:pPr>
      <w:r>
        <w:rPr>
          <w:rFonts w:ascii="方正小标宋简体" w:hAnsi="方正小标宋简体" w:eastAsia="方正小标宋简体"/>
          <w:sz w:val="44"/>
          <w:szCs w:val="48"/>
        </w:rPr>
        <w:t>第</w:t>
      </w:r>
      <w:r>
        <w:rPr>
          <w:rFonts w:eastAsia="方正小标宋简体" w:ascii="方正小标宋简体" w:hAnsi="方正小标宋简体"/>
          <w:sz w:val="44"/>
          <w:szCs w:val="48"/>
        </w:rPr>
        <w:t>×</w:t>
      </w:r>
      <w:r>
        <w:rPr>
          <w:rFonts w:ascii="方正小标宋简体" w:hAnsi="方正小标宋简体" w:eastAsia="方正小标宋简体"/>
          <w:sz w:val="44"/>
          <w:szCs w:val="48"/>
        </w:rPr>
        <w:t>号通告不合格食品核查处置情况的报告</w:t>
      </w:r>
    </w:p>
    <w:p>
      <w:pPr>
        <w:pStyle w:val="Normal"/>
        <w:jc w:val="center"/>
        <w:rPr>
          <w:rFonts w:ascii="楷体_GB2312" w:hAnsi="楷体_GB2312" w:eastAsia="楷体_GB2312"/>
          <w:sz w:val="36"/>
          <w:szCs w:val="36"/>
        </w:rPr>
      </w:pPr>
      <w:del w:id="1" w:author="xb21cn" w:date="2017-11-09T11:23:00Z">
        <w:r>
          <w:rPr>
            <w:rFonts w:ascii="楷体_GB2312" w:hAnsi="楷体_GB2312" w:eastAsia="楷体_GB2312"/>
            <w:sz w:val="32"/>
            <w:szCs w:val="32"/>
          </w:rPr>
          <w:delText>（参考样式）</w:delText>
        </w:r>
      </w:del>
    </w:p>
    <w:p>
      <w:pPr>
        <w:pStyle w:val="Normal"/>
        <w:spacing w:lineRule="exact" w:line="600"/>
        <w:rPr>
          <w:rFonts w:ascii="仿宋_GB2312" w:hAnsi="仿宋_GB2312" w:eastAsia="仿宋_GB2312"/>
          <w:sz w:val="32"/>
          <w:szCs w:val="30"/>
        </w:rPr>
      </w:pPr>
      <w:r>
        <w:rPr>
          <w:rFonts w:eastAsia="仿宋_GB2312" w:ascii="仿宋_GB2312" w:hAnsi="仿宋_GB2312"/>
          <w:sz w:val="32"/>
          <w:szCs w:val="30"/>
        </w:rPr>
      </w:r>
    </w:p>
    <w:p>
      <w:pPr>
        <w:pStyle w:val="Normal"/>
        <w:spacing w:lineRule="exact" w:line="600"/>
        <w:rPr>
          <w:rFonts w:ascii="仿宋_GB2312" w:hAnsi="仿宋_GB2312" w:eastAsia="仿宋_GB2312"/>
          <w:sz w:val="32"/>
          <w:szCs w:val="30"/>
        </w:rPr>
      </w:pPr>
      <w:r>
        <w:rPr>
          <w:rFonts w:ascii="仿宋_GB2312" w:hAnsi="仿宋_GB2312" w:eastAsia="仿宋_GB2312"/>
          <w:sz w:val="32"/>
          <w:szCs w:val="30"/>
        </w:rPr>
        <w:t>国家食品药品监督管理总局：</w:t>
      </w:r>
    </w:p>
    <w:p>
      <w:pPr>
        <w:pStyle w:val="Normal"/>
        <w:spacing w:lineRule="exact" w:line="600"/>
        <w:ind w:firstLine="640"/>
        <w:rPr>
          <w:rFonts w:eastAsia="仿宋_GB2312"/>
          <w:sz w:val="32"/>
          <w:szCs w:val="30"/>
        </w:rPr>
      </w:pPr>
      <w:r>
        <w:rPr>
          <w:rFonts w:eastAsia="仿宋_GB2312"/>
          <w:sz w:val="32"/>
          <w:szCs w:val="30"/>
        </w:rPr>
        <w:t>按照总局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月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日《关于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批次食品不合格情况的通告》（</w:t>
      </w:r>
      <w:r>
        <w:rPr>
          <w:rFonts w:eastAsia="仿宋_GB2312"/>
          <w:sz w:val="32"/>
          <w:szCs w:val="30"/>
        </w:rPr>
        <w:t>201×</w:t>
      </w:r>
      <w:r>
        <w:rPr>
          <w:rFonts w:eastAsia="仿宋_GB2312"/>
          <w:sz w:val="32"/>
          <w:szCs w:val="30"/>
        </w:rPr>
        <w:t>年第</w:t>
      </w:r>
      <w:r>
        <w:rPr>
          <w:rFonts w:eastAsia="仿宋_GB2312"/>
          <w:sz w:val="32"/>
          <w:szCs w:val="30"/>
        </w:rPr>
        <w:t>×</w:t>
      </w:r>
      <w:r>
        <w:rPr>
          <w:rFonts w:eastAsia="仿宋_GB2312"/>
          <w:sz w:val="32"/>
          <w:szCs w:val="30"/>
        </w:rPr>
        <w:t>号）要求，现将</w:t>
      </w:r>
      <w:r>
        <w:rPr>
          <w:rFonts w:eastAsia="仿宋_GB2312"/>
          <w:sz w:val="32"/>
          <w:szCs w:val="30"/>
        </w:rPr>
        <w:t>×</w:t>
      </w:r>
      <w:r>
        <w:rPr>
          <w:rFonts w:eastAsia="仿宋_GB2312"/>
          <w:sz w:val="32"/>
          <w:szCs w:val="30"/>
        </w:rPr>
        <w:t>批次不合格食品</w:t>
      </w:r>
      <w:r>
        <w:rPr>
          <w:rFonts w:eastAsia="仿宋_GB2312"/>
          <w:sz w:val="32"/>
          <w:szCs w:val="30"/>
        </w:rPr>
        <w:t>×</w:t>
      </w:r>
      <w:r>
        <w:rPr>
          <w:rFonts w:eastAsia="仿宋_GB2312"/>
          <w:sz w:val="32"/>
          <w:szCs w:val="30"/>
        </w:rPr>
        <w:t>家生产经营企业有关核查处置及信息公开情况报告如下：</w:t>
      </w:r>
    </w:p>
    <w:p>
      <w:pPr>
        <w:pStyle w:val="Normal"/>
        <w:spacing w:lineRule="exact" w:line="600"/>
        <w:ind w:firstLine="640"/>
        <w:rPr>
          <w:rFonts w:ascii="黑体" w:hAnsi="黑体" w:eastAsia="黑体"/>
          <w:sz w:val="32"/>
          <w:szCs w:val="30"/>
        </w:rPr>
      </w:pPr>
      <w:r>
        <w:rPr>
          <w:rFonts w:ascii="黑体" w:hAnsi="黑体" w:eastAsia="黑体"/>
          <w:sz w:val="32"/>
          <w:szCs w:val="30"/>
        </w:rPr>
        <w:t>一、抽样编号为</w:t>
      </w:r>
      <w:r>
        <w:rPr>
          <w:rFonts w:eastAsia="黑体"/>
          <w:sz w:val="32"/>
          <w:szCs w:val="30"/>
        </w:rPr>
        <w:t>GC</w:t>
      </w:r>
      <w:r>
        <w:rPr>
          <w:rFonts w:eastAsia="仿宋_GB2312"/>
          <w:sz w:val="32"/>
          <w:szCs w:val="30"/>
        </w:rPr>
        <w:t>××</w:t>
      </w:r>
      <w:r>
        <w:rPr>
          <w:rFonts w:eastAsia="黑体"/>
          <w:sz w:val="32"/>
          <w:szCs w:val="30"/>
        </w:rPr>
        <w:t>00</w:t>
      </w:r>
      <w:r>
        <w:rPr>
          <w:rFonts w:eastAsia="仿宋_GB2312"/>
          <w:sz w:val="32"/>
          <w:szCs w:val="30"/>
        </w:rPr>
        <w:t>××××××</w:t>
      </w:r>
      <w:r>
        <w:rPr>
          <w:rFonts w:ascii="黑体" w:hAnsi="黑体" w:eastAsia="黑体"/>
          <w:sz w:val="32"/>
          <w:szCs w:val="30"/>
        </w:rPr>
        <w:t>的不合格食品</w:t>
      </w:r>
    </w:p>
    <w:p>
      <w:pPr>
        <w:pStyle w:val="Normal"/>
        <w:spacing w:lineRule="exact" w:line="600"/>
        <w:ind w:firstLine="640"/>
        <w:rPr>
          <w:rFonts w:ascii="楷体_GB2312" w:hAnsi="楷体_GB2312" w:eastAsia="楷体_GB2312"/>
          <w:sz w:val="32"/>
          <w:szCs w:val="30"/>
        </w:rPr>
      </w:pPr>
      <w:r>
        <w:rPr>
          <w:rFonts w:ascii="楷体_GB2312" w:hAnsi="楷体_GB2312" w:eastAsia="楷体_GB2312"/>
          <w:sz w:val="32"/>
          <w:szCs w:val="30"/>
        </w:rPr>
        <w:t>（一）基本情况</w:t>
      </w:r>
    </w:p>
    <w:p>
      <w:pPr>
        <w:pStyle w:val="Normal"/>
        <w:spacing w:lineRule="exact" w:line="600"/>
        <w:ind w:firstLine="640"/>
        <w:rPr>
          <w:rFonts w:eastAsia="仿宋_GB2312"/>
          <w:sz w:val="32"/>
          <w:szCs w:val="30"/>
        </w:rPr>
      </w:pPr>
      <w:r>
        <w:rPr>
          <w:rFonts w:eastAsia="仿宋_GB2312"/>
          <w:sz w:val="32"/>
          <w:szCs w:val="30"/>
        </w:rPr>
        <w:t>总局</w:t>
      </w:r>
      <w:r>
        <w:rPr>
          <w:rFonts w:eastAsia="仿宋_GB2312"/>
          <w:sz w:val="32"/>
          <w:szCs w:val="30"/>
        </w:rPr>
        <w:t>201×</w:t>
      </w:r>
      <w:r>
        <w:rPr>
          <w:rFonts w:eastAsia="仿宋_GB2312"/>
          <w:sz w:val="32"/>
          <w:szCs w:val="30"/>
        </w:rPr>
        <w:t>年第</w:t>
      </w:r>
      <w:r>
        <w:rPr>
          <w:rFonts w:eastAsia="仿宋_GB2312"/>
          <w:sz w:val="32"/>
          <w:szCs w:val="30"/>
        </w:rPr>
        <w:t>×</w:t>
      </w:r>
      <w:r>
        <w:rPr>
          <w:rFonts w:eastAsia="仿宋_GB2312"/>
          <w:sz w:val="32"/>
          <w:szCs w:val="30"/>
        </w:rPr>
        <w:t>号通告的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产品基本信息如下：</w:t>
      </w:r>
    </w:p>
    <w:p>
      <w:pPr>
        <w:pStyle w:val="Normal"/>
        <w:spacing w:lineRule="exact" w:line="480" w:before="93" w:after="0"/>
        <w:jc w:val="center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表</w:t>
      </w:r>
      <w:r>
        <w:rPr>
          <w:rFonts w:eastAsia="黑体" w:ascii="黑体" w:hAnsi="黑体"/>
          <w:sz w:val="28"/>
        </w:rPr>
        <w:t xml:space="preserve">1  </w:t>
      </w:r>
      <w:r>
        <w:rPr>
          <w:rFonts w:ascii="黑体" w:hAnsi="黑体" w:eastAsia="黑体"/>
          <w:sz w:val="28"/>
        </w:rPr>
        <w:t>不合格食品基本信息表</w:t>
      </w:r>
    </w:p>
    <w:tbl>
      <w:tblPr>
        <w:tblW w:w="823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6"/>
        <w:gridCol w:w="2159"/>
        <w:gridCol w:w="10"/>
        <w:gridCol w:w="1791"/>
        <w:gridCol w:w="2224"/>
      </w:tblGrid>
      <w:tr>
        <w:trPr>
          <w:trHeight w:val="567" w:hRule="atLeast"/>
        </w:trPr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抽样编号</w:t>
            </w:r>
          </w:p>
        </w:tc>
        <w:tc>
          <w:tcPr>
            <w:tcW w:w="21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ins w:id="2" w:author="未知作者" w:date="2018-02-02T15:19:28Z">
              <w:r>
                <w:rPr>
                  <w:rFonts w:eastAsia="仿宋_GB2312" w:ascii="仿宋_GB2312" w:hAnsi="仿宋_GB2312"/>
                  <w:sz w:val="24"/>
                </w:rPr>
                <w:t>a</w:t>
              </w:r>
            </w:ins>
            <w:ins w:id="3" w:author="未知作者" w:date="2018-02-02T15:19:28Z">
              <w:r>
                <w:rPr>
                  <w:rFonts w:eastAsia="仿宋_GB2312" w:ascii="仿宋_GB2312" w:hAnsi="仿宋_GB2312"/>
                  <w:sz w:val="24"/>
                </w:rPr>
                <w:t>101</w:t>
              </w:r>
            </w:ins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样品名称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ins w:id="4" w:author="未知作者" w:date="2018-02-02T15:19:32Z">
              <w:r>
                <w:rPr>
                  <w:rFonts w:eastAsia="仿宋_GB2312" w:ascii="仿宋_GB2312" w:hAnsi="仿宋_GB2312"/>
                  <w:sz w:val="24"/>
                </w:rPr>
                <w:t>a102</w:t>
              </w:r>
            </w:ins>
          </w:p>
        </w:tc>
      </w:tr>
      <w:tr>
        <w:trPr>
          <w:trHeight w:val="567" w:hRule="atLeast"/>
        </w:trPr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生产日期</w:t>
            </w:r>
          </w:p>
        </w:tc>
        <w:tc>
          <w:tcPr>
            <w:tcW w:w="21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ins w:id="5" w:author="未知作者" w:date="2018-02-02T15:19:45Z">
              <w:r>
                <w:rPr>
                  <w:rFonts w:eastAsia="仿宋_GB2312" w:ascii="仿宋_GB2312" w:hAnsi="仿宋_GB2312"/>
                  <w:sz w:val="24"/>
                </w:rPr>
                <w:t>a103</w:t>
              </w:r>
            </w:ins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型号规格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ins w:id="6" w:author="未知作者" w:date="2018-02-02T15:19:48Z">
              <w:r>
                <w:rPr>
                  <w:rFonts w:eastAsia="仿宋_GB2312" w:ascii="仿宋_GB2312" w:hAnsi="仿宋_GB2312"/>
                  <w:sz w:val="24"/>
                </w:rPr>
                <w:t>a104</w:t>
              </w:r>
            </w:ins>
          </w:p>
        </w:tc>
      </w:tr>
      <w:tr>
        <w:trPr>
          <w:trHeight w:val="567" w:hRule="atLeast"/>
        </w:trPr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标称生产企业</w:t>
            </w:r>
          </w:p>
        </w:tc>
        <w:tc>
          <w:tcPr>
            <w:tcW w:w="21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eastAsia="仿宋_GB2312" w:ascii="仿宋_GB2312" w:hAnsi="仿宋_GB2312"/>
                <w:sz w:val="24"/>
              </w:rPr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被抽样单位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eastAsia="仿宋_GB2312" w:ascii="仿宋_GB2312" w:hAnsi="仿宋_GB2312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color w:val="FF0000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检验不合格项目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color w:val="FF0000"/>
                <w:sz w:val="24"/>
              </w:rPr>
            </w:pPr>
            <w:r>
              <w:rPr>
                <w:rFonts w:eastAsia="仿宋_GB2312" w:ascii="仿宋_GB2312" w:hAnsi="仿宋_GB2312"/>
                <w:color w:val="FF0000"/>
                <w:sz w:val="24"/>
              </w:rPr>
            </w:r>
          </w:p>
        </w:tc>
        <w:tc>
          <w:tcPr>
            <w:tcW w:w="18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color w:val="FF0000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检验机构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color w:val="FF0000"/>
                <w:sz w:val="24"/>
              </w:rPr>
            </w:pPr>
            <w:r>
              <w:rPr>
                <w:rFonts w:eastAsia="仿宋_GB2312" w:ascii="仿宋_GB2312" w:hAnsi="仿宋_GB2312"/>
                <w:color w:val="FF0000"/>
                <w:sz w:val="24"/>
              </w:rPr>
            </w:r>
          </w:p>
        </w:tc>
      </w:tr>
      <w:tr>
        <w:trPr>
          <w:trHeight w:val="680" w:hRule="atLeast"/>
        </w:trPr>
        <w:tc>
          <w:tcPr>
            <w:tcW w:w="2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监管部门收到检验报告日期</w:t>
            </w:r>
          </w:p>
        </w:tc>
        <w:tc>
          <w:tcPr>
            <w:tcW w:w="21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eastAsia="仿宋_GB2312" w:ascii="仿宋_GB2312" w:hAnsi="仿宋_GB2312"/>
                <w:sz w:val="24"/>
              </w:rPr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ascii="仿宋_GB2312" w:hAnsi="仿宋_GB2312" w:eastAsia="仿宋_GB2312"/>
                <w:sz w:val="24"/>
              </w:rPr>
              <w:t>检验报告送达企业日期</w:t>
            </w:r>
          </w:p>
        </w:tc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eastAsia="仿宋_GB2312" w:ascii="仿宋_GB2312" w:hAnsi="仿宋_GB2312"/>
                <w:sz w:val="24"/>
              </w:rPr>
            </w:r>
          </w:p>
        </w:tc>
      </w:tr>
    </w:tbl>
    <w:p>
      <w:pPr>
        <w:pStyle w:val="Normal"/>
        <w:spacing w:lineRule="exact" w:line="600"/>
        <w:ind w:firstLine="640"/>
        <w:rPr>
          <w:rFonts w:ascii="楷体_GB2312" w:hAnsi="楷体_GB2312" w:eastAsia="楷体_GB2312"/>
          <w:sz w:val="32"/>
          <w:szCs w:val="30"/>
        </w:rPr>
      </w:pPr>
      <w:r>
        <w:rPr>
          <w:rFonts w:ascii="楷体_GB2312" w:hAnsi="楷体_GB2312" w:eastAsia="楷体_GB2312"/>
          <w:sz w:val="32"/>
          <w:szCs w:val="30"/>
        </w:rPr>
        <w:t>（二）生产环节</w:t>
      </w:r>
    </w:p>
    <w:p>
      <w:pPr>
        <w:pStyle w:val="Normal"/>
        <w:spacing w:lineRule="exact" w:line="600"/>
        <w:ind w:firstLine="640"/>
        <w:rPr>
          <w:rFonts w:eastAsia="仿宋_GB2312"/>
          <w:sz w:val="32"/>
          <w:szCs w:val="30"/>
        </w:rPr>
      </w:pP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局收到不合格报告后开展核查处置工作情况。具体处置情况见下表。</w:t>
      </w:r>
    </w:p>
    <w:p>
      <w:pPr>
        <w:pStyle w:val="Normal"/>
        <w:spacing w:lineRule="exact" w:line="480" w:before="93" w:after="0"/>
        <w:jc w:val="center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表</w:t>
      </w:r>
      <w:r>
        <w:rPr>
          <w:rFonts w:eastAsia="黑体" w:ascii="黑体" w:hAnsi="黑体"/>
          <w:sz w:val="28"/>
        </w:rPr>
        <w:t xml:space="preserve">2  </w:t>
      </w:r>
      <w:r>
        <w:rPr>
          <w:rFonts w:ascii="黑体" w:hAnsi="黑体" w:eastAsia="黑体"/>
          <w:sz w:val="28"/>
        </w:rPr>
        <w:t>生产环节核查处置情况表</w:t>
      </w:r>
    </w:p>
    <w:tbl>
      <w:tblPr>
        <w:tblW w:w="836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6"/>
        <w:gridCol w:w="6946"/>
      </w:tblGrid>
      <w:tr>
        <w:trPr>
          <w:trHeight w:val="567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处置措施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具体情况</w:t>
            </w:r>
          </w:p>
        </w:tc>
      </w:tr>
      <w:tr>
        <w:trPr>
          <w:trHeight w:val="2193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产品控制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1.</w:t>
            </w:r>
            <w:r>
              <w:rPr>
                <w:rFonts w:eastAsia="仿宋_GB2312"/>
                <w:sz w:val="24"/>
              </w:rPr>
              <w:t>产品控制措施</w:t>
            </w:r>
            <w:ins w:id="7" w:author="Administrator" w:date="2017-09-27T14:29:00Z">
              <w:r>
                <w:rPr>
                  <w:rFonts w:eastAsia="仿宋_GB2312"/>
                  <w:sz w:val="24"/>
                </w:rPr>
                <w:t>：</w:t>
              </w:r>
            </w:ins>
            <w:ins w:id="8" w:author="Administrator" w:date="2017-09-27T14:48:00Z">
              <w:r>
                <w:rPr>
                  <w:rFonts w:eastAsia="仿宋_GB2312"/>
                  <w:sz w:val="24"/>
                </w:rPr>
                <w:t>已</w:t>
              </w:r>
            </w:ins>
            <w:ins w:id="9" w:author="Administrator" w:date="2017-09-27T14:29:00Z">
              <w:r>
                <w:rPr>
                  <w:rFonts w:eastAsia="仿宋_GB2312"/>
                  <w:sz w:val="24"/>
                </w:rPr>
                <w:t>责令企业暂停生产、销售不合格食品</w:t>
              </w:r>
            </w:ins>
            <w:ins w:id="10" w:author="Administrator" w:date="2017-09-27T14:30:00Z">
              <w:r>
                <w:rPr>
                  <w:rFonts w:eastAsia="仿宋_GB2312"/>
                  <w:sz w:val="24"/>
                </w:rPr>
                <w:t>，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ins w:id="11" w:author="Administrator" w:date="2017-09-27T14:29:00Z">
              <w:r>
                <w:rPr>
                  <w:rFonts w:eastAsia="仿宋_GB2312"/>
                  <w:sz w:val="24"/>
                </w:rPr>
                <w:t>封存</w:t>
              </w:r>
            </w:ins>
            <w:ins w:id="12" w:author="Administrator" w:date="2017-09-28T10:55:00Z">
              <w:r>
                <w:rPr>
                  <w:rFonts w:eastAsia="仿宋_GB2312"/>
                  <w:sz w:val="24"/>
                </w:rPr>
                <w:t>库存</w:t>
              </w:r>
            </w:ins>
            <w:ins w:id="13" w:author="Administrator" w:date="2017-09-27T14:29:00Z">
              <w:r>
                <w:rPr>
                  <w:rFonts w:eastAsia="仿宋_GB2312"/>
                  <w:sz w:val="24"/>
                </w:rPr>
                <w:t>不合格食品</w:t>
              </w:r>
            </w:ins>
            <w:ins w:id="14" w:author="Administrator" w:date="2017-09-27T14:30:00Z">
              <w:r>
                <w:rPr>
                  <w:rFonts w:eastAsia="仿宋_GB2312"/>
                  <w:sz w:val="24"/>
                </w:rPr>
                <w:t>，</w:t>
              </w:r>
            </w:ins>
            <w:ins w:id="15" w:author="Administrator" w:date="2017-09-27T14:29:00Z">
              <w:r>
                <w:rPr>
                  <w:rFonts w:eastAsia="仿宋_GB2312"/>
                  <w:sz w:val="24"/>
                </w:rPr>
                <w:t>责令企业召回不合格食品。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2.</w:t>
            </w:r>
            <w:r>
              <w:rPr>
                <w:rFonts w:eastAsia="仿宋_GB2312"/>
                <w:sz w:val="24"/>
              </w:rPr>
              <w:t>产品控制具体情况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）生产数量</w:t>
            </w:r>
            <w:ins w:id="16" w:author="Administrator" w:date="2017-09-27T14:35:00Z">
              <w:r>
                <w:rPr>
                  <w:rFonts w:eastAsia="仿宋_GB2312"/>
                  <w:sz w:val="24"/>
                </w:rPr>
                <w:t>：</w:t>
              </w:r>
            </w:ins>
            <w:ins w:id="17" w:author="Administrator" w:date="2017-09-27T14:51:00Z">
              <w:r>
                <w:rPr>
                  <w:rFonts w:eastAsia="仿宋_GB2312"/>
                  <w:sz w:val="24"/>
                </w:rPr>
                <w:t>（</w:t>
              </w:r>
            </w:ins>
            <w:ins w:id="18" w:author="Administrator" w:date="2017-09-27T14:50:00Z">
              <w:r>
                <w:rPr>
                  <w:rFonts w:eastAsia="仿宋_GB2312"/>
                  <w:sz w:val="24"/>
                </w:rPr>
                <w:t xml:space="preserve"> </w:t>
              </w:r>
            </w:ins>
            <w:ins w:id="19" w:author="Administrator" w:date="2017-09-27T14:51:00Z">
              <w:r>
                <w:rPr>
                  <w:rFonts w:eastAsia="仿宋_GB2312"/>
                  <w:sz w:val="24"/>
                </w:rPr>
                <w:t xml:space="preserve"> ）</w:t>
              </w:r>
            </w:ins>
            <w:del w:id="20" w:author="Administrator" w:date="2017-09-27T14:35:00Z">
              <w:r>
                <w:rPr>
                  <w:rFonts w:eastAsia="仿宋_GB2312"/>
                  <w:sz w:val="24"/>
                </w:rPr>
                <w:delText>、</w:delText>
              </w:r>
            </w:del>
            <w:ins w:id="21" w:author="Administrator" w:date="2017-09-28T10:24:00Z">
              <w:r>
                <w:rPr>
                  <w:rFonts w:eastAsia="仿宋_GB2312"/>
                  <w:sz w:val="24"/>
                </w:rPr>
                <w:t>，</w:t>
              </w:r>
            </w:ins>
            <w:r>
              <w:rPr>
                <w:rFonts w:eastAsia="仿宋_GB2312"/>
                <w:sz w:val="24"/>
              </w:rPr>
              <w:t>货值</w:t>
            </w:r>
            <w:ins w:id="22" w:author="Administrator" w:date="2017-09-27T14:51:00Z">
              <w:r>
                <w:rPr>
                  <w:rFonts w:eastAsia="仿宋_GB2312"/>
                  <w:sz w:val="24"/>
                </w:rPr>
                <w:t>（</w:t>
              </w:r>
            </w:ins>
            <w:ins w:id="23" w:author="Administrator" w:date="2017-09-27T14:50:00Z">
              <w:r>
                <w:rPr>
                  <w:rFonts w:eastAsia="仿宋_GB2312"/>
                  <w:sz w:val="24"/>
                </w:rPr>
                <w:t xml:space="preserve">  </w:t>
              </w:r>
            </w:ins>
            <w:ins w:id="24" w:author="Administrator" w:date="2017-09-27T14:51:00Z">
              <w:r>
                <w:rPr>
                  <w:rFonts w:eastAsia="仿宋_GB2312"/>
                  <w:sz w:val="24"/>
                </w:rPr>
                <w:t>）</w:t>
              </w:r>
            </w:ins>
            <w:ins w:id="25" w:author="Administrator" w:date="2017-09-27T14:35:00Z">
              <w:r>
                <w:rPr>
                  <w:rFonts w:eastAsia="仿宋_GB2312"/>
                  <w:sz w:val="24"/>
                </w:rPr>
                <w:t>；</w:t>
              </w:r>
            </w:ins>
            <w:del w:id="26" w:author="Administrator" w:date="2017-09-27T14:35:00Z">
              <w:r>
                <w:rPr>
                  <w:rFonts w:eastAsia="仿宋_GB2312"/>
                  <w:sz w:val="24"/>
                </w:rPr>
                <w:delText>，</w:delText>
              </w:r>
            </w:del>
            <w:r>
              <w:rPr>
                <w:rFonts w:eastAsia="仿宋_GB2312"/>
                <w:sz w:val="24"/>
              </w:rPr>
              <w:t>已销售数量</w:t>
            </w:r>
            <w:ins w:id="27" w:author="Administrator" w:date="2017-09-27T14:35:00Z">
              <w:r>
                <w:rPr>
                  <w:rFonts w:eastAsia="仿宋_GB2312"/>
                  <w:sz w:val="24"/>
                </w:rPr>
                <w:t>：</w:t>
              </w:r>
            </w:ins>
            <w:ins w:id="28" w:author="Administrator" w:date="2017-09-27T14:51:00Z">
              <w:r>
                <w:rPr>
                  <w:rFonts w:eastAsia="仿宋_GB2312"/>
                  <w:sz w:val="24"/>
                </w:rPr>
                <w:t>（  ）</w:t>
              </w:r>
            </w:ins>
            <w:r>
              <w:rPr>
                <w:rFonts w:eastAsia="仿宋_GB2312"/>
                <w:sz w:val="24"/>
              </w:rPr>
              <w:t>，库存数量</w:t>
            </w:r>
            <w:ins w:id="29" w:author="Administrator" w:date="2017-09-27T14:35:00Z">
              <w:r>
                <w:rPr>
                  <w:rFonts w:eastAsia="仿宋_GB2312"/>
                  <w:sz w:val="24"/>
                </w:rPr>
                <w:t>：</w:t>
              </w:r>
            </w:ins>
            <w:ins w:id="30" w:author="Administrator" w:date="2017-09-27T14:51:00Z">
              <w:r>
                <w:rPr>
                  <w:rFonts w:eastAsia="仿宋_GB2312"/>
                  <w:sz w:val="24"/>
                </w:rPr>
                <w:t>（  ）</w:t>
              </w:r>
            </w:ins>
            <w:r>
              <w:rPr>
                <w:rFonts w:eastAsia="仿宋_GB2312"/>
                <w:sz w:val="24"/>
              </w:rPr>
              <w:t>。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）封存</w:t>
            </w:r>
            <w:ins w:id="31" w:author="Administrator" w:date="2017-09-27T14:30:00Z">
              <w:r>
                <w:rPr>
                  <w:rFonts w:eastAsia="仿宋_GB2312"/>
                  <w:sz w:val="24"/>
                </w:rPr>
                <w:t>库存</w:t>
              </w:r>
            </w:ins>
            <w:r>
              <w:rPr>
                <w:rFonts w:eastAsia="仿宋_GB2312"/>
                <w:sz w:val="24"/>
              </w:rPr>
              <w:t>数量</w:t>
            </w:r>
            <w:ins w:id="32" w:author="Administrator" w:date="2017-09-27T14:35:00Z">
              <w:r>
                <w:rPr>
                  <w:rFonts w:eastAsia="仿宋_GB2312"/>
                  <w:sz w:val="24"/>
                </w:rPr>
                <w:t>：</w:t>
              </w:r>
            </w:ins>
            <w:ins w:id="33" w:author="Administrator" w:date="2017-09-27T14:51:00Z">
              <w:r>
                <w:rPr>
                  <w:rFonts w:eastAsia="仿宋_GB2312"/>
                  <w:sz w:val="24"/>
                </w:rPr>
                <w:t>（</w:t>
              </w:r>
            </w:ins>
            <w:ins w:id="34" w:author="Administrator" w:date="2017-09-27T14:50:00Z">
              <w:r>
                <w:rPr>
                  <w:rFonts w:eastAsia="仿宋_GB2312"/>
                  <w:sz w:val="24"/>
                </w:rPr>
                <w:t xml:space="preserve"> </w:t>
              </w:r>
            </w:ins>
            <w:ins w:id="35" w:author="Administrator" w:date="2017-09-27T14:51:00Z">
              <w:r>
                <w:rPr>
                  <w:rFonts w:eastAsia="仿宋_GB2312"/>
                  <w:sz w:val="24"/>
                </w:rPr>
                <w:t xml:space="preserve"> ）</w:t>
              </w:r>
            </w:ins>
            <w:r>
              <w:rPr>
                <w:rFonts w:eastAsia="仿宋_GB2312"/>
                <w:sz w:val="24"/>
              </w:rPr>
              <w:t>。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3</w:t>
            </w:r>
            <w:r>
              <w:rPr>
                <w:rFonts w:eastAsia="仿宋_GB2312"/>
                <w:sz w:val="24"/>
              </w:rPr>
              <w:t>）召回数量</w:t>
            </w:r>
            <w:ins w:id="36" w:author="Administrator" w:date="2017-09-27T14:40:00Z">
              <w:r>
                <w:rPr>
                  <w:rFonts w:eastAsia="仿宋_GB2312"/>
                  <w:sz w:val="24"/>
                </w:rPr>
                <w:t>：</w:t>
              </w:r>
            </w:ins>
            <w:ins w:id="37" w:author="Administrator" w:date="2017-09-28T10:24:00Z">
              <w:r>
                <w:rPr>
                  <w:rFonts w:eastAsia="仿宋_GB2312"/>
                  <w:sz w:val="24"/>
                </w:rPr>
                <w:t>（  ）</w:t>
              </w:r>
            </w:ins>
            <w:r>
              <w:rPr>
                <w:rFonts w:eastAsia="仿宋_GB2312"/>
                <w:sz w:val="24"/>
              </w:rPr>
              <w:t>。</w:t>
            </w:r>
            <w:del w:id="38" w:author="Administrator" w:date="2017-09-27T14:36:00Z">
              <w:r>
                <w:rPr>
                  <w:rFonts w:eastAsia="仿宋_GB2312"/>
                  <w:sz w:val="24"/>
                </w:rPr>
                <w:delText>如</w:delText>
              </w:r>
            </w:del>
            <w:r>
              <w:rPr>
                <w:rFonts w:eastAsia="仿宋_GB2312"/>
                <w:sz w:val="24"/>
              </w:rPr>
              <w:t>未完全召回</w:t>
            </w:r>
            <w:ins w:id="39" w:author="Administrator" w:date="2017-09-28T10:25:00Z">
              <w:r>
                <w:rPr>
                  <w:rFonts w:eastAsia="仿宋_GB2312"/>
                  <w:sz w:val="24"/>
                </w:rPr>
                <w:t>的</w:t>
              </w:r>
            </w:ins>
            <w:del w:id="40" w:author="Administrator" w:date="2017-09-27T14:36:00Z">
              <w:r>
                <w:rPr>
                  <w:rFonts w:eastAsia="仿宋_GB2312"/>
                  <w:sz w:val="24"/>
                </w:rPr>
                <w:delText>，应当说明</w:delText>
              </w:r>
            </w:del>
            <w:r>
              <w:rPr>
                <w:rFonts w:eastAsia="仿宋_GB2312"/>
                <w:sz w:val="24"/>
              </w:rPr>
              <w:t>原因</w:t>
            </w:r>
            <w:ins w:id="41" w:author="Administrator" w:date="2017-09-27T14:36:00Z">
              <w:r>
                <w:rPr>
                  <w:rFonts w:eastAsia="仿宋_GB2312"/>
                  <w:sz w:val="24"/>
                </w:rPr>
                <w:t>是：</w:t>
              </w:r>
            </w:ins>
            <w:r>
              <w:rPr>
                <w:rFonts w:eastAsia="仿宋_GB2312"/>
                <w:sz w:val="24"/>
              </w:rPr>
              <w:t>。</w:t>
            </w:r>
          </w:p>
        </w:tc>
      </w:tr>
      <w:tr>
        <w:trPr>
          <w:trHeight w:val="1247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原因排查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del w:id="42" w:author="Administrator" w:date="2017-09-27T14:40:00Z">
              <w:r>
                <w:rPr>
                  <w:rFonts w:eastAsia="仿宋_GB2312"/>
                  <w:sz w:val="24"/>
                </w:rPr>
                <w:delText>1.</w:delText>
              </w:r>
            </w:del>
            <w:del w:id="43" w:author="Administrator" w:date="2017-09-27T14:31:00Z">
              <w:r>
                <w:rPr>
                  <w:rFonts w:eastAsia="仿宋_GB2312"/>
                  <w:sz w:val="24"/>
                </w:rPr>
                <w:delText>说明</w:delText>
              </w:r>
            </w:del>
            <w:ins w:id="44" w:author="Administrator" w:date="2017-09-27T14:32:00Z">
              <w:r>
                <w:rPr>
                  <w:rFonts w:eastAsia="仿宋_GB2312"/>
                  <w:sz w:val="24"/>
                </w:rPr>
                <w:t>经查，产品不合格</w:t>
              </w:r>
            </w:ins>
            <w:del w:id="45" w:author="Administrator" w:date="2017-09-27T14:32:00Z">
              <w:r>
                <w:rPr>
                  <w:rFonts w:eastAsia="仿宋_GB2312"/>
                  <w:sz w:val="24"/>
                </w:rPr>
                <w:delText>具体</w:delText>
              </w:r>
            </w:del>
            <w:r>
              <w:rPr>
                <w:rFonts w:eastAsia="仿宋_GB2312"/>
                <w:sz w:val="24"/>
              </w:rPr>
              <w:t>原因</w:t>
            </w:r>
            <w:ins w:id="46" w:author="Administrator" w:date="2017-09-27T14:32:00Z">
              <w:r>
                <w:rPr>
                  <w:rFonts w:eastAsia="仿宋_GB2312"/>
                  <w:sz w:val="24"/>
                </w:rPr>
                <w:t>是</w:t>
              </w:r>
            </w:ins>
            <w:ins w:id="47" w:author="Administrator" w:date="2017-09-27T14:31:00Z">
              <w:r>
                <w:rPr>
                  <w:rFonts w:eastAsia="仿宋_GB2312"/>
                  <w:sz w:val="24"/>
                </w:rPr>
                <w:t>：（原因类别）；（原因详情）。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del w:id="48" w:author="Administrator" w:date="2017-09-27T14:41:00Z">
              <w:r>
                <w:rPr>
                  <w:rFonts w:eastAsia="仿宋_GB2312"/>
                  <w:sz w:val="24"/>
                </w:rPr>
                <w:delText>2.</w:delText>
              </w:r>
            </w:del>
            <w:ins w:id="49" w:author="Administrator" w:date="2017-09-27T14:41:00Z">
              <w:r>
                <w:rPr>
                  <w:rFonts w:eastAsia="仿宋_GB2312"/>
                  <w:sz w:val="24"/>
                </w:rPr>
                <w:t>已追查原料来源，不合格原料生产者是</w:t>
              </w:r>
            </w:ins>
            <w:ins w:id="50" w:author="Administrator" w:date="2017-09-27T14:42:00Z">
              <w:r>
                <w:rPr>
                  <w:rFonts w:eastAsia="仿宋_GB2312"/>
                  <w:sz w:val="24"/>
                </w:rPr>
                <w:t>/</w:t>
              </w:r>
            </w:ins>
            <w:ins w:id="51" w:author="Administrator" w:date="2017-09-27T14:45:00Z">
              <w:r>
                <w:rPr>
                  <w:rFonts w:eastAsia="仿宋_GB2312"/>
                  <w:sz w:val="24"/>
                </w:rPr>
                <w:t>但</w:t>
              </w:r>
            </w:ins>
            <w:ins w:id="52" w:author="Administrator" w:date="2017-09-27T14:41:00Z">
              <w:r>
                <w:rPr>
                  <w:rFonts w:eastAsia="仿宋_GB2312"/>
                  <w:sz w:val="24"/>
                </w:rPr>
                <w:t>未追查到原料生产者，原因</w:t>
              </w:r>
            </w:ins>
            <w:ins w:id="53" w:author="Administrator" w:date="2017-09-27T14:45:00Z">
              <w:r>
                <w:rPr>
                  <w:rFonts w:eastAsia="仿宋_GB2312"/>
                  <w:sz w:val="24"/>
                </w:rPr>
                <w:t>是</w:t>
              </w:r>
            </w:ins>
            <w:ins w:id="54" w:author="Administrator" w:date="2017-09-27T14:41:00Z">
              <w:r>
                <w:rPr>
                  <w:rFonts w:eastAsia="仿宋_GB2312"/>
                  <w:sz w:val="24"/>
                </w:rPr>
                <w:t>：</w:t>
              </w:r>
            </w:ins>
            <w:ins w:id="55" w:author="Administrator" w:date="2017-09-27T14:49:00Z">
              <w:r>
                <w:rPr>
                  <w:rFonts w:eastAsia="仿宋_GB2312"/>
                  <w:sz w:val="24"/>
                </w:rPr>
                <w:t xml:space="preserve">  </w:t>
              </w:r>
            </w:ins>
            <w:del w:id="56" w:author="Administrator" w:date="2017-09-27T14:45:00Z">
              <w:r>
                <w:rPr>
                  <w:rFonts w:eastAsia="仿宋_GB2312"/>
                  <w:sz w:val="24"/>
                </w:rPr>
                <w:delText>若为原料问题，说明源头追溯情况和具体的原料供应商。未追溯到原料生产者的，说明原因</w:delText>
              </w:r>
            </w:del>
            <w:r>
              <w:rPr>
                <w:rFonts w:eastAsia="仿宋_GB2312"/>
                <w:sz w:val="24"/>
              </w:rPr>
              <w:t>。</w:t>
            </w:r>
          </w:p>
        </w:tc>
      </w:tr>
      <w:tr>
        <w:trPr>
          <w:trHeight w:val="2154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行政处罚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</w:t>
            </w:r>
            <w:del w:id="57" w:author="Administrator" w:date="2017-09-27T14:49:00Z">
              <w:r>
                <w:rPr>
                  <w:rFonts w:eastAsia="仿宋_GB2312"/>
                  <w:sz w:val="24"/>
                </w:rPr>
                <w:delText>行政</w:delText>
              </w:r>
            </w:del>
            <w:ins w:id="58" w:author="Administrator" w:date="2017-09-27T14:49:00Z">
              <w:r>
                <w:rPr>
                  <w:rFonts w:eastAsia="仿宋_GB2312"/>
                  <w:sz w:val="24"/>
                </w:rPr>
                <w:t>于</w:t>
              </w:r>
            </w:ins>
            <w:ins w:id="59" w:author="Administrator" w:date="2017-09-27T14:52:00Z">
              <w:r>
                <w:rPr>
                  <w:rFonts w:eastAsia="仿宋_GB2312"/>
                  <w:sz w:val="24"/>
                </w:rPr>
                <w:t>（</w:t>
              </w:r>
            </w:ins>
            <w:ins w:id="60" w:author="Administrator" w:date="2017-09-27T14:49:00Z">
              <w:r>
                <w:rPr>
                  <w:rFonts w:eastAsia="仿宋_GB2312"/>
                  <w:sz w:val="24"/>
                </w:rPr>
                <w:t xml:space="preserve">  年  月  日</w:t>
              </w:r>
            </w:ins>
            <w:ins w:id="61" w:author="Administrator" w:date="2017-09-27T14:52:00Z">
              <w:r>
                <w:rPr>
                  <w:rFonts w:eastAsia="仿宋_GB2312"/>
                  <w:sz w:val="24"/>
                </w:rPr>
                <w:t>）</w:t>
              </w:r>
            </w:ins>
            <w:r>
              <w:rPr>
                <w:rFonts w:eastAsia="仿宋_GB2312"/>
                <w:sz w:val="24"/>
              </w:rPr>
              <w:t>立案</w:t>
            </w:r>
            <w:ins w:id="62" w:author="Administrator" w:date="2017-09-27T14:49:00Z">
              <w:r>
                <w:rPr>
                  <w:rFonts w:eastAsia="仿宋_GB2312"/>
                  <w:sz w:val="24"/>
                </w:rPr>
                <w:t>，</w:t>
              </w:r>
            </w:ins>
            <w:ins w:id="63" w:author="Administrator" w:date="2017-09-27T14:52:00Z">
              <w:r>
                <w:rPr>
                  <w:rFonts w:eastAsia="仿宋_GB2312"/>
                  <w:sz w:val="24"/>
                </w:rPr>
                <w:t>（</w:t>
              </w:r>
            </w:ins>
            <w:del w:id="64" w:author="Administrator" w:date="2017-09-27T14:49:00Z">
              <w:r>
                <w:rPr>
                  <w:rFonts w:eastAsia="仿宋_GB2312"/>
                  <w:sz w:val="24"/>
                </w:rPr>
                <w:delText>结案时间</w:delText>
              </w:r>
            </w:del>
            <w:ins w:id="65" w:author="Administrator" w:date="2017-09-27T14:49:00Z">
              <w:r>
                <w:rPr>
                  <w:rFonts w:eastAsia="仿宋_GB2312"/>
                  <w:sz w:val="24"/>
                </w:rPr>
                <w:t xml:space="preserve">  年  月  日</w:t>
              </w:r>
            </w:ins>
            <w:ins w:id="66" w:author="Administrator" w:date="2017-09-27T14:52:00Z">
              <w:r>
                <w:rPr>
                  <w:rFonts w:eastAsia="仿宋_GB2312"/>
                  <w:sz w:val="24"/>
                </w:rPr>
                <w:t>）</w:t>
              </w:r>
            </w:ins>
            <w:ins w:id="67" w:author="Administrator" w:date="2017-09-27T14:49:00Z">
              <w:r>
                <w:rPr>
                  <w:rFonts w:eastAsia="仿宋_GB2312"/>
                  <w:sz w:val="24"/>
                </w:rPr>
                <w:t>作出行政</w:t>
              </w:r>
            </w:ins>
            <w:ins w:id="68" w:author="Administrator" w:date="2017-09-27T14:50:00Z">
              <w:r>
                <w:rPr>
                  <w:rFonts w:eastAsia="仿宋_GB2312"/>
                  <w:sz w:val="24"/>
                </w:rPr>
                <w:t>处罚决定</w:t>
              </w:r>
            </w:ins>
            <w:r>
              <w:rPr>
                <w:rFonts w:eastAsia="仿宋_GB2312"/>
                <w:sz w:val="24"/>
              </w:rPr>
              <w:t>。</w:t>
            </w:r>
            <w:bookmarkStart w:id="0" w:name="move494287087"/>
            <w:bookmarkEnd w:id="0"/>
            <w:r>
              <w:rPr>
                <w:rFonts w:eastAsia="仿宋_GB2312"/>
                <w:sz w:val="24"/>
              </w:rPr>
              <w:t>若未立案，说明原因。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）违法事实认定及相关法律依据</w:t>
            </w:r>
            <w:ins w:id="69" w:author="Administrator" w:date="2017-09-27T14:50:00Z">
              <w:r>
                <w:rPr>
                  <w:rFonts w:eastAsia="仿宋_GB2312"/>
                  <w:sz w:val="24"/>
                </w:rPr>
                <w:t>：</w:t>
              </w:r>
            </w:ins>
            <w:ins w:id="70" w:author="Administrator" w:date="2017-09-27T14:51:00Z">
              <w:r>
                <w:rPr>
                  <w:rFonts w:eastAsia="仿宋_GB2312"/>
                  <w:sz w:val="24"/>
                </w:rPr>
                <w:t>（    ）</w:t>
              </w:r>
            </w:ins>
            <w:r>
              <w:rPr>
                <w:rFonts w:eastAsia="仿宋_GB2312"/>
                <w:sz w:val="24"/>
              </w:rPr>
              <w:t>。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3</w:t>
            </w:r>
            <w:r>
              <w:rPr>
                <w:rFonts w:eastAsia="仿宋_GB2312"/>
                <w:sz w:val="24"/>
              </w:rPr>
              <w:t>）</w:t>
            </w:r>
            <w:ins w:id="71" w:author="张敏璐" w:date="2018-01-30T13:45:00Z">
              <w:r>
                <w:rPr>
                  <w:rFonts w:eastAsia="仿宋_GB2312"/>
                  <w:sz w:val="24"/>
                </w:rPr>
                <w:t>已于（</w:t>
              </w:r>
            </w:ins>
            <w:ins w:id="72" w:author="张敏璐" w:date="2018-01-30T13:46:00Z">
              <w:r>
                <w:rPr>
                  <w:rFonts w:eastAsia="仿宋_GB2312"/>
                  <w:sz w:val="24"/>
                </w:rPr>
                <w:t>年  月  日</w:t>
              </w:r>
            </w:ins>
            <w:ins w:id="73" w:author="张敏璐" w:date="2018-01-30T13:45:00Z">
              <w:r>
                <w:rPr>
                  <w:rFonts w:eastAsia="仿宋_GB2312"/>
                  <w:sz w:val="24"/>
                </w:rPr>
                <w:t>）下达行政处罚，处罚决定书编号</w:t>
              </w:r>
            </w:ins>
            <w:ins w:id="74" w:author="张敏璐" w:date="2018-01-30T13:45:00Z">
              <w:r>
                <w:rPr>
                  <w:rFonts w:eastAsia="仿宋_GB2312"/>
                  <w:sz w:val="24"/>
                </w:rPr>
                <w:t>XXX</w:t>
              </w:r>
            </w:ins>
            <w:ins w:id="75" w:author="张敏璐" w:date="2018-01-30T13:45:00Z">
              <w:r>
                <w:rPr>
                  <w:rFonts w:eastAsia="仿宋_GB2312"/>
                  <w:sz w:val="24"/>
                </w:rPr>
                <w:t>。具体处罚：（</w:t>
              </w:r>
            </w:ins>
            <w:ins w:id="76" w:author="张敏璐" w:date="2018-01-30T14:19:00Z">
              <w:r>
                <w:rPr>
                  <w:rFonts w:eastAsia="仿宋_GB2312"/>
                  <w:sz w:val="24"/>
                </w:rPr>
                <w:t>已</w:t>
              </w:r>
            </w:ins>
            <w:ins w:id="77" w:author="张敏璐" w:date="2018-01-30T14:19:00Z">
              <w:r>
                <w:rPr>
                  <w:rFonts w:eastAsia="仿宋_GB2312"/>
                  <w:sz w:val="24"/>
                </w:rPr>
                <w:t>/</w:t>
              </w:r>
            </w:ins>
            <w:ins w:id="78" w:author="张敏璐" w:date="2018-01-30T14:19:00Z">
              <w:r>
                <w:rPr>
                  <w:rFonts w:eastAsia="仿宋_GB2312"/>
                  <w:sz w:val="24"/>
                </w:rPr>
                <w:t>未</w:t>
              </w:r>
            </w:ins>
            <w:ins w:id="79" w:author="张敏璐" w:date="2018-01-30T13:45:00Z">
              <w:r>
                <w:rPr>
                  <w:rFonts w:eastAsia="仿宋_GB2312"/>
                  <w:sz w:val="24"/>
                </w:rPr>
                <w:t>警告；没收非法所得金额</w:t>
              </w:r>
            </w:ins>
            <w:ins w:id="80" w:author="张敏璐" w:date="2018-01-30T13:45:00Z">
              <w:r>
                <w:rPr>
                  <w:rFonts w:eastAsia="仿宋_GB2312"/>
                  <w:sz w:val="24"/>
                </w:rPr>
                <w:t>X</w:t>
              </w:r>
            </w:ins>
            <w:ins w:id="81" w:author="张敏璐" w:date="2018-01-30T13:45:00Z">
              <w:r>
                <w:rPr>
                  <w:rFonts w:eastAsia="仿宋_GB2312"/>
                  <w:sz w:val="24"/>
                </w:rPr>
                <w:t>元；没收违法生产经营食品数量</w:t>
              </w:r>
            </w:ins>
            <w:ins w:id="82" w:author="张敏璐" w:date="2018-01-30T13:45:00Z">
              <w:r>
                <w:rPr>
                  <w:rFonts w:eastAsia="仿宋_GB2312"/>
                  <w:sz w:val="24"/>
                </w:rPr>
                <w:t>X</w:t>
              </w:r>
            </w:ins>
            <w:ins w:id="83" w:author="张敏璐" w:date="2018-01-30T13:45:00Z">
              <w:r>
                <w:rPr>
                  <w:rFonts w:eastAsia="仿宋_GB2312"/>
                  <w:sz w:val="24"/>
                </w:rPr>
                <w:t>；没收违法生产经营的工具、设备、原料等物品；罚款</w:t>
              </w:r>
            </w:ins>
            <w:ins w:id="84" w:author="张敏璐" w:date="2018-01-30T13:45:00Z">
              <w:r>
                <w:rPr>
                  <w:rFonts w:eastAsia="仿宋_GB2312"/>
                  <w:sz w:val="24"/>
                </w:rPr>
                <w:t>X</w:t>
              </w:r>
            </w:ins>
            <w:ins w:id="85" w:author="张敏璐" w:date="2018-01-30T13:45:00Z">
              <w:r>
                <w:rPr>
                  <w:rFonts w:eastAsia="仿宋_GB2312"/>
                  <w:sz w:val="24"/>
                </w:rPr>
                <w:t>元；责令停产停业；吊销</w:t>
              </w:r>
            </w:ins>
            <w:ins w:id="86" w:author="张敏璐" w:date="2018-01-30T13:45:00Z">
              <w:r>
                <w:rPr>
                  <w:rFonts w:eastAsia="仿宋_GB2312"/>
                  <w:sz w:val="24"/>
                </w:rPr>
                <w:t>XXX</w:t>
              </w:r>
            </w:ins>
            <w:ins w:id="87" w:author="张敏璐" w:date="2018-01-30T13:45:00Z">
              <w:r>
                <w:rPr>
                  <w:rFonts w:eastAsia="仿宋_GB2312"/>
                  <w:sz w:val="24"/>
                </w:rPr>
                <w:t>）</w:t>
              </w:r>
            </w:ins>
            <w:del w:id="88" w:author="张敏璐" w:date="2018-01-30T13:45:00Z">
              <w:r>
                <w:rPr>
                  <w:rFonts w:eastAsia="仿宋_GB2312"/>
                  <w:sz w:val="24"/>
                </w:rPr>
                <w:delText>具体处罚</w:delText>
              </w:r>
            </w:del>
            <w:del w:id="89" w:author="张敏璐" w:date="2018-01-30T13:45:00Z">
              <w:r>
                <w:rPr>
                  <w:rFonts w:eastAsia="仿宋_GB2312"/>
                  <w:sz w:val="24"/>
                </w:rPr>
                <w:delText>：（    ）</w:delText>
              </w:r>
            </w:del>
            <w:del w:id="90" w:author="张敏璐" w:date="2018-01-30T13:45:00Z">
              <w:r>
                <w:rPr>
                  <w:rFonts w:eastAsia="仿宋_GB2312"/>
                  <w:sz w:val="24"/>
                </w:rPr>
                <w:delText>种类。</w:delText>
              </w:r>
            </w:del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4</w:t>
            </w:r>
            <w:r>
              <w:rPr>
                <w:rFonts w:eastAsia="仿宋_GB2312"/>
                <w:sz w:val="24"/>
              </w:rPr>
              <w:t>）</w:t>
            </w:r>
            <w:ins w:id="91" w:author="xb21cn" w:date="2017-11-07T17:35:00Z">
              <w:r>
                <w:rPr>
                  <w:rFonts w:eastAsia="仿宋_GB2312"/>
                  <w:sz w:val="24"/>
                </w:rPr>
                <w:t>减轻处罚或免予处罚的依据和理由：（    ）。</w:t>
              </w:r>
            </w:ins>
            <w:del w:id="92" w:author="xb21cn" w:date="2017-11-07T17:35:00Z">
              <w:r>
                <w:rPr>
                  <w:rFonts w:eastAsia="仿宋_GB2312"/>
                  <w:sz w:val="24"/>
                </w:rPr>
                <w:delText>若减轻处罚或免予处罚，说明自由裁量权行使的依据和理由。</w:delText>
              </w:r>
            </w:del>
          </w:p>
          <w:p>
            <w:pPr>
              <w:pStyle w:val="Normal"/>
              <w:spacing w:lineRule="exact" w:line="440"/>
              <w:rPr>
                <w:rFonts w:eastAsia="仿宋_GB2312"/>
                <w:ins w:id="93" w:author="Administrator" w:date="2017-09-27T14:53:00Z"/>
                <w:sz w:val="24"/>
              </w:rPr>
            </w:pPr>
            <w:r>
              <w:rPr>
                <w:rFonts w:eastAsia="仿宋_GB2312"/>
                <w:sz w:val="24"/>
              </w:rPr>
              <w:t>附行政处罚决定书</w:t>
            </w:r>
          </w:p>
          <w:p>
            <w:pPr>
              <w:pStyle w:val="Normal"/>
              <w:spacing w:lineRule="exact" w:line="440"/>
              <w:rPr>
                <w:rFonts w:eastAsia="仿宋_GB2312"/>
                <w:ins w:id="95" w:author="Administrator" w:date="2017-09-27T14:49:00Z"/>
                <w:sz w:val="24"/>
              </w:rPr>
            </w:pPr>
            <w:ins w:id="94" w:author="Administrator" w:date="2017-09-27T14:49:00Z">
              <w:r>
                <w:rPr>
                  <w:rFonts w:eastAsia="仿宋_GB2312"/>
                  <w:sz w:val="24"/>
                </w:rPr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del w:id="96" w:author="Administrator" w:date="2017-09-27T14:52:00Z">
              <w:bookmarkStart w:id="1" w:name="move4942870871"/>
              <w:r>
                <w:rPr>
                  <w:rFonts w:eastAsia="仿宋_GB2312"/>
                  <w:sz w:val="24"/>
                </w:rPr>
                <w:delText>若</w:delText>
              </w:r>
            </w:del>
            <w:r>
              <w:rPr>
                <w:rFonts w:eastAsia="仿宋_GB2312"/>
                <w:sz w:val="24"/>
              </w:rPr>
              <w:t>未立案，</w:t>
            </w:r>
            <w:del w:id="97" w:author="Administrator" w:date="2017-09-27T14:52:00Z">
              <w:r>
                <w:rPr>
                  <w:rFonts w:eastAsia="仿宋_GB2312"/>
                  <w:sz w:val="24"/>
                </w:rPr>
                <w:delText>说明</w:delText>
              </w:r>
            </w:del>
            <w:r>
              <w:rPr>
                <w:rFonts w:eastAsia="仿宋_GB2312"/>
                <w:sz w:val="24"/>
              </w:rPr>
              <w:t>原因</w:t>
            </w:r>
            <w:ins w:id="98" w:author="Administrator" w:date="2017-09-27T14:52:00Z">
              <w:r>
                <w:rPr>
                  <w:rFonts w:eastAsia="仿宋_GB2312"/>
                  <w:sz w:val="24"/>
                </w:rPr>
                <w:t>是：（</w:t>
              </w:r>
            </w:ins>
            <w:ins w:id="99" w:author="Administrator" w:date="2017-09-27T14:53:00Z">
              <w:r>
                <w:rPr>
                  <w:rFonts w:eastAsia="仿宋_GB2312"/>
                  <w:sz w:val="24"/>
                </w:rPr>
                <w:t xml:space="preserve">   </w:t>
              </w:r>
            </w:ins>
            <w:ins w:id="100" w:author="Administrator" w:date="2017-09-27T14:52:00Z">
              <w:r>
                <w:rPr>
                  <w:rFonts w:eastAsia="仿宋_GB2312"/>
                  <w:sz w:val="24"/>
                </w:rPr>
                <w:t>）</w:t>
              </w:r>
            </w:ins>
            <w:bookmarkEnd w:id="1"/>
            <w:r>
              <w:rPr>
                <w:rFonts w:eastAsia="仿宋_GB2312"/>
                <w:sz w:val="24"/>
              </w:rPr>
              <w:t>。</w:t>
            </w:r>
          </w:p>
        </w:tc>
      </w:tr>
      <w:tr>
        <w:trPr>
          <w:trHeight w:val="907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整改复查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ins w:id="117" w:author="Administrator" w:date="2017-09-27T14:53:00Z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</w:t>
            </w:r>
            <w:del w:id="101" w:author="Administrator" w:date="2017-09-27T15:02:00Z">
              <w:r>
                <w:rPr>
                  <w:rFonts w:eastAsia="仿宋_GB2312"/>
                  <w:sz w:val="24"/>
                </w:rPr>
                <w:delText>企业整改情况和具体措施。</w:delText>
              </w:r>
            </w:del>
            <w:ins w:id="102" w:author="Administrator" w:date="2017-09-27T14:53:00Z">
              <w:r>
                <w:rPr>
                  <w:rFonts w:eastAsia="仿宋_GB2312"/>
                  <w:sz w:val="24"/>
                </w:rPr>
                <w:t>已责令企业整改，企业</w:t>
              </w:r>
            </w:ins>
            <w:del w:id="103" w:author="张敏璐" w:date="2018-01-30T13:49:00Z">
              <w:r>
                <w:rPr>
                  <w:rFonts w:eastAsia="仿宋_GB2312"/>
                  <w:sz w:val="24"/>
                </w:rPr>
                <w:delText>于（  年  月  日）</w:delText>
              </w:r>
            </w:del>
            <w:ins w:id="104" w:author="张敏璐" w:date="2018-01-30T13:49:00Z">
              <w:r>
                <w:rPr>
                  <w:rFonts w:eastAsia="仿宋_GB2312"/>
                  <w:sz w:val="24"/>
                </w:rPr>
                <w:t>已</w:t>
              </w:r>
            </w:ins>
            <w:ins w:id="105" w:author="张敏璐" w:date="2018-01-30T13:49:00Z">
              <w:r>
                <w:rPr>
                  <w:rFonts w:eastAsia="仿宋_GB2312"/>
                  <w:sz w:val="24"/>
                </w:rPr>
                <w:t>/</w:t>
              </w:r>
            </w:ins>
            <w:ins w:id="106" w:author="张敏璐" w:date="2018-01-30T13:49:00Z">
              <w:r>
                <w:rPr>
                  <w:rFonts w:eastAsia="仿宋_GB2312"/>
                  <w:sz w:val="24"/>
                </w:rPr>
                <w:t>未</w:t>
              </w:r>
            </w:ins>
            <w:ins w:id="107" w:author="Administrator" w:date="2017-09-27T14:53:00Z">
              <w:r>
                <w:rPr>
                  <w:rFonts w:eastAsia="仿宋_GB2312"/>
                  <w:sz w:val="24"/>
                </w:rPr>
                <w:t>提交整改报告</w:t>
              </w:r>
            </w:ins>
            <w:ins w:id="108" w:author="Administrator" w:date="2017-09-27T14:54:00Z">
              <w:r>
                <w:rPr>
                  <w:rFonts w:eastAsia="仿宋_GB2312"/>
                  <w:sz w:val="24"/>
                </w:rPr>
                <w:t>，</w:t>
              </w:r>
            </w:ins>
            <w:ins w:id="109" w:author="Administrator" w:date="2017-09-27T14:53:00Z">
              <w:r>
                <w:rPr>
                  <w:rFonts w:eastAsia="仿宋_GB2312"/>
                  <w:sz w:val="24"/>
                </w:rPr>
                <w:t xml:space="preserve"> 整改时间</w:t>
              </w:r>
            </w:ins>
            <w:ins w:id="110" w:author="Administrator" w:date="2017-09-27T14:54:00Z">
              <w:r>
                <w:rPr>
                  <w:rFonts w:eastAsia="仿宋_GB2312"/>
                  <w:sz w:val="24"/>
                </w:rPr>
                <w:t>是</w:t>
              </w:r>
            </w:ins>
            <w:ins w:id="111" w:author="Administrator" w:date="2017-09-27T14:53:00Z">
              <w:r>
                <w:rPr>
                  <w:rFonts w:eastAsia="仿宋_GB2312"/>
                  <w:sz w:val="24"/>
                </w:rPr>
                <w:t>（</w:t>
              </w:r>
            </w:ins>
            <w:ins w:id="112" w:author="Administrator" w:date="2017-09-27T14:54:00Z">
              <w:r>
                <w:rPr>
                  <w:rFonts w:eastAsia="仿宋_GB2312"/>
                  <w:sz w:val="24"/>
                </w:rPr>
                <w:t xml:space="preserve">  年  月  日</w:t>
              </w:r>
            </w:ins>
            <w:ins w:id="113" w:author="Administrator" w:date="2017-09-27T14:53:00Z">
              <w:r>
                <w:rPr>
                  <w:rFonts w:eastAsia="仿宋_GB2312"/>
                  <w:sz w:val="24"/>
                </w:rPr>
                <w:t>）至（</w:t>
              </w:r>
            </w:ins>
            <w:ins w:id="114" w:author="Administrator" w:date="2017-09-27T14:54:00Z">
              <w:r>
                <w:rPr>
                  <w:rFonts w:eastAsia="仿宋_GB2312"/>
                  <w:sz w:val="24"/>
                </w:rPr>
                <w:t xml:space="preserve">  年  月  日</w:t>
              </w:r>
            </w:ins>
            <w:ins w:id="115" w:author="Administrator" w:date="2017-09-27T14:53:00Z">
              <w:r>
                <w:rPr>
                  <w:rFonts w:eastAsia="仿宋_GB2312"/>
                  <w:sz w:val="24"/>
                </w:rPr>
                <w:t>）</w:t>
              </w:r>
            </w:ins>
            <w:ins w:id="116" w:author="Administrator" w:date="2017-09-27T14:54:00Z">
              <w:r>
                <w:rPr>
                  <w:rFonts w:eastAsia="仿宋_GB2312"/>
                  <w:sz w:val="24"/>
                </w:rPr>
                <w:t>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ins w:id="118" w:author="Administrator" w:date="2017-09-27T14:54:00Z">
              <w:r>
                <w:rPr>
                  <w:rFonts w:eastAsia="仿宋_GB2312"/>
                  <w:sz w:val="24"/>
                </w:rPr>
                <w:t>企业采取的</w:t>
              </w:r>
            </w:ins>
            <w:ins w:id="119" w:author="Administrator" w:date="2017-09-27T14:53:00Z">
              <w:r>
                <w:rPr>
                  <w:rFonts w:eastAsia="仿宋_GB2312"/>
                  <w:sz w:val="24"/>
                </w:rPr>
                <w:t>整改措施</w:t>
              </w:r>
            </w:ins>
            <w:ins w:id="120" w:author="Administrator" w:date="2017-09-27T14:54:00Z">
              <w:r>
                <w:rPr>
                  <w:rFonts w:eastAsia="仿宋_GB2312"/>
                  <w:sz w:val="24"/>
                </w:rPr>
                <w:t>是</w:t>
              </w:r>
            </w:ins>
            <w:ins w:id="121" w:author="Administrator" w:date="2017-09-27T14:53:00Z">
              <w:r>
                <w:rPr>
                  <w:rFonts w:eastAsia="仿宋_GB2312"/>
                  <w:sz w:val="24"/>
                </w:rPr>
                <w:t>：</w:t>
              </w:r>
            </w:ins>
            <w:ins w:id="122" w:author="Administrator" w:date="2017-09-27T14:54:00Z">
              <w:r>
                <w:rPr>
                  <w:rFonts w:eastAsia="仿宋_GB2312"/>
                  <w:sz w:val="24"/>
                </w:rPr>
                <w:t>（   ）</w:t>
              </w:r>
            </w:ins>
            <w:ins w:id="123" w:author="Administrator" w:date="2017-09-27T14:53:00Z">
              <w:r>
                <w:rPr>
                  <w:rFonts w:eastAsia="仿宋_GB2312"/>
                  <w:sz w:val="24"/>
                </w:rPr>
                <w:t>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</w:t>
            </w:r>
            <w:del w:id="124" w:author="Administrator" w:date="2017-09-27T15:03:00Z">
              <w:r>
                <w:rPr>
                  <w:rFonts w:eastAsia="仿宋_GB2312"/>
                  <w:sz w:val="24"/>
                </w:rPr>
                <w:delText>整改</w:delText>
              </w:r>
            </w:del>
            <w:ins w:id="125" w:author="Administrator" w:date="2017-09-27T15:03:00Z">
              <w:r>
                <w:rPr>
                  <w:rFonts w:eastAsia="仿宋_GB2312"/>
                  <w:sz w:val="24"/>
                </w:rPr>
                <w:t>已</w:t>
              </w:r>
            </w:ins>
            <w:ins w:id="126" w:author="张敏璐" w:date="2018-01-30T13:47:00Z">
              <w:r>
                <w:rPr>
                  <w:rFonts w:eastAsia="仿宋_GB2312"/>
                  <w:sz w:val="24"/>
                </w:rPr>
                <w:t>/</w:t>
              </w:r>
            </w:ins>
            <w:ins w:id="127" w:author="张敏璐" w:date="2018-01-30T13:47:00Z">
              <w:r>
                <w:rPr>
                  <w:rFonts w:eastAsia="仿宋_GB2312"/>
                  <w:sz w:val="24"/>
                </w:rPr>
                <w:t>预计</w:t>
              </w:r>
            </w:ins>
            <w:ins w:id="128" w:author="Administrator" w:date="2017-09-27T15:03:00Z">
              <w:r>
                <w:rPr>
                  <w:rFonts w:eastAsia="仿宋_GB2312"/>
                  <w:sz w:val="24"/>
                </w:rPr>
                <w:t>对企业整改情况进行</w:t>
              </w:r>
            </w:ins>
            <w:r>
              <w:rPr>
                <w:rFonts w:eastAsia="仿宋_GB2312"/>
                <w:sz w:val="24"/>
              </w:rPr>
              <w:t>复查</w:t>
            </w:r>
            <w:del w:id="129" w:author="Administrator" w:date="2017-09-27T15:03:00Z">
              <w:r>
                <w:rPr>
                  <w:rFonts w:eastAsia="仿宋_GB2312"/>
                  <w:sz w:val="24"/>
                </w:rPr>
                <w:delText>情况</w:delText>
              </w:r>
            </w:del>
            <w:ins w:id="130" w:author="Administrator" w:date="2017-09-27T15:03:00Z">
              <w:r>
                <w:rPr>
                  <w:rFonts w:eastAsia="仿宋_GB2312"/>
                  <w:sz w:val="24"/>
                </w:rPr>
                <w:t>，复查时间</w:t>
              </w:r>
            </w:ins>
            <w:ins w:id="131" w:author="Administrator" w:date="2017-09-27T15:04:00Z">
              <w:r>
                <w:rPr>
                  <w:rFonts w:eastAsia="仿宋_GB2312"/>
                  <w:sz w:val="24"/>
                </w:rPr>
                <w:t>是（  年  月  日）</w:t>
              </w:r>
            </w:ins>
            <w:r>
              <w:rPr>
                <w:rFonts w:eastAsia="仿宋_GB2312"/>
                <w:sz w:val="24"/>
              </w:rPr>
              <w:t>。</w:t>
            </w:r>
          </w:p>
        </w:tc>
      </w:tr>
      <w:tr>
        <w:trPr>
          <w:trHeight w:val="907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通报移送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</w:t>
            </w:r>
            <w:ins w:id="132" w:author="Administrator" w:date="2017-09-27T15:05:00Z">
              <w:r>
                <w:rPr>
                  <w:rFonts w:eastAsia="仿宋_GB2312"/>
                  <w:sz w:val="24"/>
                </w:rPr>
                <w:t>该件核查处置任务</w:t>
              </w:r>
            </w:ins>
            <w:r>
              <w:rPr>
                <w:rFonts w:eastAsia="仿宋_GB2312"/>
                <w:sz w:val="24"/>
              </w:rPr>
              <w:t>涉及其他地区、其他行政部门职责</w:t>
            </w:r>
            <w:del w:id="133" w:author="Administrator" w:date="2017-09-27T15:05:00Z">
              <w:r>
                <w:rPr>
                  <w:rFonts w:eastAsia="仿宋_GB2312"/>
                  <w:sz w:val="24"/>
                </w:rPr>
                <w:delText>的</w:delText>
              </w:r>
            </w:del>
            <w:r>
              <w:rPr>
                <w:rFonts w:eastAsia="仿宋_GB2312"/>
                <w:sz w:val="24"/>
              </w:rPr>
              <w:t>，</w:t>
            </w:r>
            <w:del w:id="134" w:author="Administrator" w:date="2017-09-27T15:05:00Z">
              <w:r>
                <w:rPr>
                  <w:rFonts w:eastAsia="仿宋_GB2312"/>
                  <w:sz w:val="24"/>
                </w:rPr>
                <w:delText>具体通报情况。</w:delText>
              </w:r>
            </w:del>
            <w:ins w:id="135" w:author="Administrator" w:date="2017-09-27T15:05:00Z">
              <w:r>
                <w:rPr>
                  <w:rFonts w:eastAsia="仿宋_GB2312"/>
                  <w:sz w:val="24"/>
                </w:rPr>
                <w:t>已</w:t>
              </w:r>
            </w:ins>
            <w:ins w:id="136" w:author="Administrator" w:date="2017-09-27T15:06:00Z">
              <w:r>
                <w:rPr>
                  <w:rFonts w:eastAsia="仿宋_GB2312"/>
                  <w:sz w:val="24"/>
                </w:rPr>
                <w:t>按职责</w:t>
              </w:r>
            </w:ins>
            <w:ins w:id="137" w:author="Administrator" w:date="2017-09-27T15:04:00Z">
              <w:r>
                <w:rPr>
                  <w:rFonts w:eastAsia="仿宋_GB2312"/>
                  <w:sz w:val="24"/>
                </w:rPr>
                <w:t>通报</w:t>
              </w:r>
            </w:ins>
            <w:ins w:id="138" w:author="Administrator" w:date="2017-09-27T15:05:00Z">
              <w:r>
                <w:rPr>
                  <w:rFonts w:eastAsia="仿宋_GB2312"/>
                  <w:sz w:val="24"/>
                </w:rPr>
                <w:t>（</w:t>
              </w:r>
            </w:ins>
            <w:ins w:id="139" w:author="Administrator" w:date="2017-09-27T15:04:00Z">
              <w:r>
                <w:rPr>
                  <w:rFonts w:eastAsia="仿宋_GB2312"/>
                  <w:sz w:val="24"/>
                </w:rPr>
                <w:t>行政部门</w:t>
              </w:r>
            </w:ins>
            <w:ins w:id="140" w:author="Administrator" w:date="2017-09-27T15:05:00Z">
              <w:r>
                <w:rPr>
                  <w:rFonts w:eastAsia="仿宋_GB2312"/>
                  <w:sz w:val="24"/>
                </w:rPr>
                <w:t>名称）</w:t>
              </w:r>
            </w:ins>
            <w:ins w:id="141" w:author="Administrator" w:date="2017-09-27T15:04:00Z">
              <w:r>
                <w:rPr>
                  <w:rFonts w:eastAsia="仿宋_GB2312"/>
                  <w:sz w:val="24"/>
                </w:rPr>
                <w:t>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</w:t>
            </w:r>
            <w:ins w:id="142" w:author="Administrator" w:date="2017-09-27T15:06:00Z">
              <w:r>
                <w:rPr>
                  <w:rFonts w:eastAsia="仿宋_GB2312"/>
                  <w:sz w:val="24"/>
                </w:rPr>
                <w:t>企业存在涉嫌犯罪行为，已</w:t>
              </w:r>
            </w:ins>
            <w:r>
              <w:rPr>
                <w:rFonts w:eastAsia="仿宋_GB2312"/>
                <w:sz w:val="24"/>
              </w:rPr>
              <w:t>向</w:t>
            </w:r>
            <w:ins w:id="143" w:author="Administrator" w:date="2017-09-27T15:07:00Z">
              <w:r>
                <w:rPr>
                  <w:rFonts w:eastAsia="仿宋_GB2312"/>
                  <w:sz w:val="24"/>
                </w:rPr>
                <w:t>（</w:t>
              </w:r>
            </w:ins>
            <w:r>
              <w:rPr>
                <w:rFonts w:eastAsia="仿宋_GB2312"/>
                <w:sz w:val="24"/>
              </w:rPr>
              <w:t>司法机关</w:t>
            </w:r>
            <w:ins w:id="144" w:author="Administrator" w:date="2017-09-27T15:07:00Z">
              <w:r>
                <w:rPr>
                  <w:rFonts w:eastAsia="仿宋_GB2312"/>
                  <w:sz w:val="24"/>
                </w:rPr>
                <w:t>）</w:t>
              </w:r>
            </w:ins>
            <w:r>
              <w:rPr>
                <w:rFonts w:eastAsia="仿宋_GB2312"/>
                <w:sz w:val="24"/>
              </w:rPr>
              <w:t>移送</w:t>
            </w:r>
            <w:ins w:id="145" w:author="Administrator" w:date="2017-09-27T15:07:00Z">
              <w:r>
                <w:rPr>
                  <w:rFonts w:eastAsia="仿宋_GB2312"/>
                  <w:sz w:val="24"/>
                </w:rPr>
                <w:t>，（司法机关</w:t>
              </w:r>
            </w:ins>
            <w:ins w:id="146" w:author="Administrator" w:date="2017-09-27T15:08:00Z">
              <w:r>
                <w:rPr>
                  <w:rFonts w:eastAsia="仿宋_GB2312"/>
                  <w:sz w:val="24"/>
                </w:rPr>
                <w:t>）</w:t>
              </w:r>
            </w:ins>
            <w:ins w:id="147" w:author="Administrator" w:date="2017-09-27T15:07:00Z">
              <w:r>
                <w:rPr>
                  <w:rFonts w:eastAsia="仿宋_GB2312"/>
                  <w:sz w:val="24"/>
                </w:rPr>
                <w:t>已</w:t>
              </w:r>
            </w:ins>
            <w:ins w:id="148" w:author="Administrator" w:date="2017-09-27T15:07:00Z">
              <w:r>
                <w:rPr>
                  <w:rFonts w:eastAsia="仿宋_GB2312"/>
                  <w:sz w:val="24"/>
                </w:rPr>
                <w:t>/</w:t>
              </w:r>
            </w:ins>
            <w:ins w:id="149" w:author="Administrator" w:date="2017-09-27T15:07:00Z">
              <w:r>
                <w:rPr>
                  <w:rFonts w:eastAsia="仿宋_GB2312"/>
                  <w:sz w:val="24"/>
                </w:rPr>
                <w:t>未接收立案</w:t>
              </w:r>
            </w:ins>
            <w:del w:id="150" w:author="Administrator" w:date="2017-09-27T15:07:00Z">
              <w:r>
                <w:rPr>
                  <w:rFonts w:eastAsia="仿宋_GB2312"/>
                  <w:sz w:val="24"/>
                </w:rPr>
                <w:delText>情况</w:delText>
              </w:r>
            </w:del>
            <w:r>
              <w:rPr>
                <w:rFonts w:eastAsia="仿宋_GB2312"/>
                <w:sz w:val="24"/>
              </w:rPr>
              <w:t>。</w:t>
            </w:r>
          </w:p>
        </w:tc>
      </w:tr>
    </w:tbl>
    <w:p>
      <w:pPr>
        <w:pStyle w:val="Normal"/>
        <w:spacing w:lineRule="exact" w:line="600"/>
        <w:ind w:firstLine="640"/>
        <w:rPr>
          <w:rFonts w:ascii="楷体_GB2312" w:hAnsi="楷体_GB2312" w:eastAsia="楷体_GB2312"/>
          <w:sz w:val="32"/>
          <w:szCs w:val="30"/>
        </w:rPr>
      </w:pPr>
      <w:r>
        <w:rPr>
          <w:rFonts w:ascii="楷体_GB2312" w:hAnsi="楷体_GB2312" w:eastAsia="楷体_GB2312"/>
          <w:sz w:val="32"/>
          <w:szCs w:val="30"/>
        </w:rPr>
        <w:t>（三）经营环节</w:t>
      </w:r>
    </w:p>
    <w:p>
      <w:pPr>
        <w:pStyle w:val="Normal"/>
        <w:spacing w:lineRule="exact" w:line="480" w:before="93" w:after="0"/>
        <w:jc w:val="center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表</w:t>
      </w:r>
      <w:r>
        <w:rPr>
          <w:rFonts w:eastAsia="黑体" w:ascii="黑体" w:hAnsi="黑体"/>
          <w:sz w:val="28"/>
        </w:rPr>
        <w:t xml:space="preserve">3  </w:t>
      </w:r>
      <w:r>
        <w:rPr>
          <w:rFonts w:ascii="黑体" w:hAnsi="黑体" w:eastAsia="黑体"/>
          <w:sz w:val="28"/>
        </w:rPr>
        <w:t>经营环节核查处置情况表</w:t>
      </w:r>
    </w:p>
    <w:tbl>
      <w:tblPr>
        <w:tblW w:w="836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6"/>
        <w:gridCol w:w="6946"/>
      </w:tblGrid>
      <w:tr>
        <w:trPr>
          <w:trHeight w:val="567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处置措施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具体情况</w:t>
            </w:r>
          </w:p>
        </w:tc>
      </w:tr>
      <w:tr>
        <w:trPr>
          <w:trHeight w:val="2193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产品控制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1.</w:t>
            </w:r>
            <w:r>
              <w:rPr>
                <w:rFonts w:eastAsia="仿宋_GB2312"/>
                <w:sz w:val="24"/>
              </w:rPr>
              <w:t>产品控制措施</w:t>
            </w:r>
            <w:ins w:id="151" w:author="Administrator" w:date="2017-09-27T14:29:00Z">
              <w:r>
                <w:rPr>
                  <w:rFonts w:eastAsia="仿宋_GB2312"/>
                  <w:sz w:val="24"/>
                </w:rPr>
                <w:t>：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ins w:id="152" w:author="Administrator" w:date="2017-09-27T14:48:00Z">
              <w:r>
                <w:rPr>
                  <w:rFonts w:eastAsia="仿宋_GB2312"/>
                  <w:sz w:val="24"/>
                </w:rPr>
                <w:t>已</w:t>
              </w:r>
            </w:ins>
            <w:ins w:id="153" w:author="Administrator" w:date="2017-09-27T14:29:00Z">
              <w:r>
                <w:rPr>
                  <w:rFonts w:eastAsia="仿宋_GB2312"/>
                  <w:sz w:val="24"/>
                </w:rPr>
                <w:t>责令企业暂停销售不合格食品</w:t>
              </w:r>
            </w:ins>
            <w:ins w:id="154" w:author="Administrator" w:date="2017-09-27T14:30:00Z">
              <w:r>
                <w:rPr>
                  <w:rFonts w:eastAsia="仿宋_GB2312"/>
                  <w:sz w:val="24"/>
                </w:rPr>
                <w:t>，</w:t>
              </w:r>
            </w:ins>
            <w:ins w:id="155" w:author="Administrator" w:date="2017-09-27T14:29:00Z">
              <w:r>
                <w:rPr>
                  <w:rFonts w:eastAsia="仿宋_GB2312"/>
                  <w:sz w:val="24"/>
                </w:rPr>
                <w:t>封存</w:t>
              </w:r>
            </w:ins>
            <w:ins w:id="156" w:author="Administrator" w:date="2017-09-28T10:27:00Z">
              <w:r>
                <w:rPr>
                  <w:rFonts w:eastAsia="仿宋_GB2312"/>
                  <w:sz w:val="24"/>
                </w:rPr>
                <w:t>库存</w:t>
              </w:r>
            </w:ins>
            <w:ins w:id="157" w:author="Administrator" w:date="2017-09-27T14:29:00Z">
              <w:r>
                <w:rPr>
                  <w:rFonts w:eastAsia="仿宋_GB2312"/>
                  <w:sz w:val="24"/>
                </w:rPr>
                <w:t>不合格食品</w:t>
              </w:r>
            </w:ins>
            <w:ins w:id="158" w:author="Administrator" w:date="2017-09-27T14:30:00Z">
              <w:r>
                <w:rPr>
                  <w:rFonts w:eastAsia="仿宋_GB2312"/>
                  <w:sz w:val="24"/>
                </w:rPr>
                <w:t>，</w:t>
              </w:r>
            </w:ins>
            <w:ins w:id="159" w:author="Administrator" w:date="2017-09-27T14:29:00Z">
              <w:r>
                <w:rPr>
                  <w:rFonts w:eastAsia="仿宋_GB2312"/>
                  <w:sz w:val="24"/>
                </w:rPr>
                <w:t>责令</w:t>
              </w:r>
            </w:ins>
            <w:ins w:id="160" w:author="Administrator" w:date="2017-09-28T10:25:00Z">
              <w:r>
                <w:rPr>
                  <w:rFonts w:eastAsia="仿宋_GB2312"/>
                  <w:sz w:val="24"/>
                </w:rPr>
                <w:t>（配合）</w:t>
              </w:r>
            </w:ins>
            <w:ins w:id="161" w:author="Administrator" w:date="2017-09-27T14:29:00Z">
              <w:r>
                <w:rPr>
                  <w:rFonts w:eastAsia="仿宋_GB2312"/>
                  <w:sz w:val="24"/>
                </w:rPr>
                <w:t>召回不合格食品。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2.</w:t>
            </w:r>
            <w:r>
              <w:rPr>
                <w:rFonts w:eastAsia="仿宋_GB2312"/>
                <w:sz w:val="24"/>
              </w:rPr>
              <w:t>产品控制具体情况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</w:t>
            </w:r>
            <w:del w:id="162" w:author="Administrator" w:date="2017-09-28T10:26:00Z">
              <w:r>
                <w:rPr>
                  <w:rFonts w:eastAsia="仿宋_GB2312"/>
                  <w:sz w:val="24"/>
                </w:rPr>
                <w:delText>生产</w:delText>
              </w:r>
            </w:del>
            <w:ins w:id="163" w:author="Administrator" w:date="2017-09-28T10:26:00Z">
              <w:r>
                <w:rPr>
                  <w:rFonts w:eastAsia="仿宋_GB2312"/>
                  <w:sz w:val="24"/>
                </w:rPr>
                <w:t>购进</w:t>
              </w:r>
            </w:ins>
            <w:r>
              <w:rPr>
                <w:rFonts w:eastAsia="仿宋_GB2312"/>
                <w:sz w:val="24"/>
              </w:rPr>
              <w:t>数量</w:t>
            </w:r>
            <w:ins w:id="164" w:author="Administrator" w:date="2017-09-27T14:35:00Z">
              <w:r>
                <w:rPr>
                  <w:rFonts w:eastAsia="仿宋_GB2312"/>
                  <w:sz w:val="24"/>
                </w:rPr>
                <w:t>：</w:t>
              </w:r>
            </w:ins>
            <w:ins w:id="165" w:author="Administrator" w:date="2017-09-27T14:51:00Z">
              <w:r>
                <w:rPr>
                  <w:rFonts w:eastAsia="仿宋_GB2312"/>
                  <w:sz w:val="24"/>
                </w:rPr>
                <w:t>（</w:t>
              </w:r>
            </w:ins>
            <w:ins w:id="166" w:author="Administrator" w:date="2017-09-27T14:50:00Z">
              <w:r>
                <w:rPr>
                  <w:rFonts w:eastAsia="仿宋_GB2312"/>
                  <w:sz w:val="24"/>
                </w:rPr>
                <w:t xml:space="preserve"> </w:t>
              </w:r>
            </w:ins>
            <w:ins w:id="167" w:author="Administrator" w:date="2017-09-27T14:51:00Z">
              <w:r>
                <w:rPr>
                  <w:rFonts w:eastAsia="仿宋_GB2312"/>
                  <w:sz w:val="24"/>
                </w:rPr>
                <w:t xml:space="preserve"> ）</w:t>
              </w:r>
            </w:ins>
            <w:ins w:id="168" w:author="Administrator" w:date="2017-09-27T14:35:00Z">
              <w:r>
                <w:rPr>
                  <w:rFonts w:eastAsia="仿宋_GB2312"/>
                  <w:sz w:val="24"/>
                </w:rPr>
                <w:t>，</w:t>
              </w:r>
            </w:ins>
            <w:del w:id="169" w:author="Administrator" w:date="2017-09-27T14:35:00Z">
              <w:r>
                <w:rPr>
                  <w:rFonts w:eastAsia="仿宋_GB2312"/>
                  <w:sz w:val="24"/>
                </w:rPr>
                <w:delText>、</w:delText>
              </w:r>
            </w:del>
            <w:r>
              <w:rPr>
                <w:rFonts w:eastAsia="仿宋_GB2312"/>
                <w:sz w:val="24"/>
              </w:rPr>
              <w:t>货值</w:t>
            </w:r>
            <w:ins w:id="170" w:author="Administrator" w:date="2017-09-27T14:51:00Z">
              <w:r>
                <w:rPr>
                  <w:rFonts w:eastAsia="仿宋_GB2312"/>
                  <w:sz w:val="24"/>
                </w:rPr>
                <w:t>（</w:t>
              </w:r>
            </w:ins>
            <w:ins w:id="171" w:author="Administrator" w:date="2017-09-27T14:50:00Z">
              <w:r>
                <w:rPr>
                  <w:rFonts w:eastAsia="仿宋_GB2312"/>
                  <w:sz w:val="24"/>
                </w:rPr>
                <w:t xml:space="preserve">  </w:t>
              </w:r>
            </w:ins>
            <w:ins w:id="172" w:author="Administrator" w:date="2017-09-27T14:51:00Z">
              <w:r>
                <w:rPr>
                  <w:rFonts w:eastAsia="仿宋_GB2312"/>
                  <w:sz w:val="24"/>
                </w:rPr>
                <w:t>）</w:t>
              </w:r>
            </w:ins>
            <w:del w:id="173" w:author="Administrator" w:date="2017-09-27T14:35:00Z">
              <w:r>
                <w:rPr>
                  <w:rFonts w:eastAsia="仿宋_GB2312"/>
                  <w:sz w:val="24"/>
                </w:rPr>
                <w:delText>，</w:delText>
              </w:r>
            </w:del>
            <w:ins w:id="174" w:author="Administrator" w:date="2017-09-28T10:26:00Z">
              <w:r>
                <w:rPr>
                  <w:rFonts w:eastAsia="仿宋_GB2312"/>
                  <w:sz w:val="24"/>
                </w:rPr>
                <w:t>；</w:t>
              </w:r>
            </w:ins>
            <w:r>
              <w:rPr>
                <w:rFonts w:eastAsia="仿宋_GB2312"/>
                <w:sz w:val="24"/>
              </w:rPr>
              <w:t>已销售数量</w:t>
            </w:r>
            <w:ins w:id="175" w:author="Administrator" w:date="2017-09-27T14:35:00Z">
              <w:r>
                <w:rPr>
                  <w:rFonts w:eastAsia="仿宋_GB2312"/>
                  <w:sz w:val="24"/>
                </w:rPr>
                <w:t>：</w:t>
              </w:r>
            </w:ins>
            <w:ins w:id="176" w:author="Administrator" w:date="2017-09-27T14:51:00Z">
              <w:r>
                <w:rPr>
                  <w:rFonts w:eastAsia="仿宋_GB2312"/>
                  <w:sz w:val="24"/>
                </w:rPr>
                <w:t>（  ）</w:t>
              </w:r>
            </w:ins>
            <w:r>
              <w:rPr>
                <w:rFonts w:eastAsia="仿宋_GB2312"/>
                <w:sz w:val="24"/>
              </w:rPr>
              <w:t>，库存</w:t>
            </w:r>
            <w:ins w:id="177" w:author="Administrator" w:date="2017-09-28T10:26:00Z">
              <w:r>
                <w:rPr>
                  <w:rFonts w:eastAsia="仿宋_GB2312"/>
                  <w:sz w:val="24"/>
                </w:rPr>
                <w:t>（未销售）</w:t>
              </w:r>
            </w:ins>
            <w:r>
              <w:rPr>
                <w:rFonts w:eastAsia="仿宋_GB2312"/>
                <w:sz w:val="24"/>
              </w:rPr>
              <w:t>数量</w:t>
            </w:r>
            <w:ins w:id="178" w:author="Administrator" w:date="2017-09-27T14:35:00Z">
              <w:r>
                <w:rPr>
                  <w:rFonts w:eastAsia="仿宋_GB2312"/>
                  <w:sz w:val="24"/>
                </w:rPr>
                <w:t>：</w:t>
              </w:r>
            </w:ins>
            <w:ins w:id="179" w:author="Administrator" w:date="2017-09-27T14:51:00Z">
              <w:r>
                <w:rPr>
                  <w:rFonts w:eastAsia="仿宋_GB2312"/>
                  <w:sz w:val="24"/>
                </w:rPr>
                <w:t>（  ）</w:t>
              </w:r>
            </w:ins>
            <w:r>
              <w:rPr>
                <w:rFonts w:eastAsia="仿宋_GB2312"/>
                <w:sz w:val="24"/>
              </w:rPr>
              <w:t>。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）封存</w:t>
            </w:r>
            <w:ins w:id="180" w:author="Administrator" w:date="2017-09-27T14:30:00Z">
              <w:r>
                <w:rPr>
                  <w:rFonts w:eastAsia="仿宋_GB2312"/>
                  <w:sz w:val="24"/>
                </w:rPr>
                <w:t>库存</w:t>
              </w:r>
            </w:ins>
            <w:r>
              <w:rPr>
                <w:rFonts w:eastAsia="仿宋_GB2312"/>
                <w:sz w:val="24"/>
              </w:rPr>
              <w:t>数量</w:t>
            </w:r>
            <w:ins w:id="181" w:author="Administrator" w:date="2017-09-27T14:35:00Z">
              <w:r>
                <w:rPr>
                  <w:rFonts w:eastAsia="仿宋_GB2312"/>
                  <w:sz w:val="24"/>
                </w:rPr>
                <w:t>：</w:t>
              </w:r>
            </w:ins>
            <w:ins w:id="182" w:author="Administrator" w:date="2017-09-28T10:26:00Z">
              <w:r>
                <w:rPr>
                  <w:rFonts w:eastAsia="仿宋_GB2312"/>
                  <w:sz w:val="24"/>
                </w:rPr>
                <w:t>（  ）</w:t>
              </w:r>
            </w:ins>
            <w:r>
              <w:rPr>
                <w:rFonts w:eastAsia="仿宋_GB2312"/>
                <w:sz w:val="24"/>
              </w:rPr>
              <w:t>。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3</w:t>
            </w:r>
            <w:r>
              <w:rPr>
                <w:rFonts w:eastAsia="仿宋_GB2312"/>
                <w:sz w:val="24"/>
              </w:rPr>
              <w:t>）</w:t>
            </w:r>
            <w:ins w:id="183" w:author="Administrator" w:date="2017-09-28T10:26:00Z">
              <w:r>
                <w:rPr>
                  <w:rFonts w:eastAsia="仿宋_GB2312"/>
                  <w:sz w:val="24"/>
                </w:rPr>
                <w:t>（配合）</w:t>
              </w:r>
            </w:ins>
            <w:r>
              <w:rPr>
                <w:rFonts w:eastAsia="仿宋_GB2312"/>
                <w:sz w:val="24"/>
              </w:rPr>
              <w:t>召回数量</w:t>
            </w:r>
            <w:ins w:id="184" w:author="Administrator" w:date="2017-09-27T14:40:00Z">
              <w:r>
                <w:rPr>
                  <w:rFonts w:eastAsia="仿宋_GB2312"/>
                  <w:sz w:val="24"/>
                </w:rPr>
                <w:t>：</w:t>
              </w:r>
            </w:ins>
            <w:ins w:id="185" w:author="Administrator" w:date="2017-09-28T10:26:00Z">
              <w:r>
                <w:rPr>
                  <w:rFonts w:eastAsia="仿宋_GB2312"/>
                  <w:sz w:val="24"/>
                </w:rPr>
                <w:t>（  ）</w:t>
              </w:r>
            </w:ins>
            <w:r>
              <w:rPr>
                <w:rFonts w:eastAsia="仿宋_GB2312"/>
                <w:sz w:val="24"/>
              </w:rPr>
              <w:t>。</w:t>
            </w:r>
            <w:del w:id="186" w:author="Administrator" w:date="2017-09-27T14:36:00Z">
              <w:r>
                <w:rPr>
                  <w:rFonts w:eastAsia="仿宋_GB2312"/>
                  <w:sz w:val="24"/>
                </w:rPr>
                <w:delText>如</w:delText>
              </w:r>
            </w:del>
            <w:del w:id="187" w:author="Administrator" w:date="2017-09-28T10:29:00Z">
              <w:r>
                <w:rPr>
                  <w:rFonts w:eastAsia="仿宋_GB2312"/>
                  <w:sz w:val="24"/>
                </w:rPr>
                <w:delText>未完全召回</w:delText>
              </w:r>
            </w:del>
            <w:del w:id="188" w:author="Administrator" w:date="2017-09-27T14:36:00Z">
              <w:r>
                <w:rPr>
                  <w:rFonts w:eastAsia="仿宋_GB2312"/>
                  <w:sz w:val="24"/>
                </w:rPr>
                <w:delText>，应当说明</w:delText>
              </w:r>
            </w:del>
            <w:del w:id="189" w:author="Administrator" w:date="2017-09-28T10:29:00Z">
              <w:r>
                <w:rPr>
                  <w:rFonts w:eastAsia="仿宋_GB2312"/>
                  <w:sz w:val="24"/>
                </w:rPr>
                <w:delText>原因。</w:delText>
              </w:r>
            </w:del>
          </w:p>
        </w:tc>
      </w:tr>
      <w:tr>
        <w:trPr>
          <w:trHeight w:val="1247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原因排查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del w:id="190" w:author="Administrator" w:date="2017-09-27T14:40:00Z">
              <w:r>
                <w:rPr>
                  <w:rFonts w:eastAsia="仿宋_GB2312"/>
                  <w:sz w:val="24"/>
                </w:rPr>
                <w:delText>1.</w:delText>
              </w:r>
            </w:del>
            <w:del w:id="191" w:author="Administrator" w:date="2017-09-27T14:31:00Z">
              <w:r>
                <w:rPr>
                  <w:rFonts w:eastAsia="仿宋_GB2312"/>
                  <w:sz w:val="24"/>
                </w:rPr>
                <w:delText>说明</w:delText>
              </w:r>
            </w:del>
            <w:del w:id="192" w:author="Administrator" w:date="2017-09-27T14:32:00Z">
              <w:r>
                <w:rPr>
                  <w:rFonts w:eastAsia="仿宋_GB2312"/>
                  <w:sz w:val="24"/>
                </w:rPr>
                <w:delText>具体</w:delText>
              </w:r>
            </w:del>
            <w:ins w:id="193" w:author="Administrator" w:date="2017-09-27T14:32:00Z">
              <w:r>
                <w:rPr>
                  <w:rFonts w:eastAsia="仿宋_GB2312"/>
                  <w:sz w:val="24"/>
                </w:rPr>
                <w:t>经查，产品不合格</w:t>
              </w:r>
            </w:ins>
            <w:r>
              <w:rPr>
                <w:rFonts w:eastAsia="仿宋_GB2312"/>
                <w:sz w:val="24"/>
              </w:rPr>
              <w:t>原因</w:t>
            </w:r>
            <w:ins w:id="194" w:author="Administrator" w:date="2017-09-27T14:32:00Z">
              <w:r>
                <w:rPr>
                  <w:rFonts w:eastAsia="仿宋_GB2312"/>
                  <w:sz w:val="24"/>
                </w:rPr>
                <w:t>是</w:t>
              </w:r>
            </w:ins>
            <w:ins w:id="195" w:author="Administrator" w:date="2017-09-27T14:31:00Z">
              <w:r>
                <w:rPr>
                  <w:rFonts w:eastAsia="仿宋_GB2312"/>
                  <w:sz w:val="24"/>
                </w:rPr>
                <w:t>：（原因类别）；（原因详情）</w:t>
              </w:r>
            </w:ins>
            <w:del w:id="196" w:author="Administrator" w:date="2017-09-27T14:41:00Z">
              <w:r>
                <w:rPr>
                  <w:rFonts w:eastAsia="仿宋_GB2312"/>
                  <w:sz w:val="24"/>
                </w:rPr>
                <w:delText>2</w:delText>
              </w:r>
            </w:del>
            <w:r>
              <w:rPr>
                <w:rFonts w:eastAsia="仿宋_GB2312"/>
                <w:sz w:val="24"/>
              </w:rPr>
              <w:t>。</w:t>
            </w:r>
          </w:p>
        </w:tc>
      </w:tr>
      <w:tr>
        <w:trPr>
          <w:trHeight w:val="2154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行政处罚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</w:t>
            </w:r>
            <w:del w:id="197" w:author="Administrator" w:date="2017-09-27T14:49:00Z">
              <w:r>
                <w:rPr>
                  <w:rFonts w:eastAsia="仿宋_GB2312"/>
                  <w:sz w:val="24"/>
                </w:rPr>
                <w:delText>行政</w:delText>
              </w:r>
            </w:del>
            <w:ins w:id="198" w:author="Administrator" w:date="2017-09-27T14:49:00Z">
              <w:r>
                <w:rPr>
                  <w:rFonts w:eastAsia="仿宋_GB2312"/>
                  <w:sz w:val="24"/>
                </w:rPr>
                <w:t>于</w:t>
              </w:r>
            </w:ins>
            <w:ins w:id="199" w:author="Administrator" w:date="2017-09-27T14:52:00Z">
              <w:r>
                <w:rPr>
                  <w:rFonts w:eastAsia="仿宋_GB2312"/>
                  <w:sz w:val="24"/>
                </w:rPr>
                <w:t>（</w:t>
              </w:r>
            </w:ins>
            <w:ins w:id="200" w:author="Administrator" w:date="2017-09-27T14:49:00Z">
              <w:r>
                <w:rPr>
                  <w:rFonts w:eastAsia="仿宋_GB2312"/>
                  <w:sz w:val="24"/>
                </w:rPr>
                <w:t xml:space="preserve">  年  月  日</w:t>
              </w:r>
            </w:ins>
            <w:ins w:id="201" w:author="Administrator" w:date="2017-09-27T14:52:00Z">
              <w:r>
                <w:rPr>
                  <w:rFonts w:eastAsia="仿宋_GB2312"/>
                  <w:sz w:val="24"/>
                </w:rPr>
                <w:t>）</w:t>
              </w:r>
            </w:ins>
            <w:r>
              <w:rPr>
                <w:rFonts w:eastAsia="仿宋_GB2312"/>
                <w:sz w:val="24"/>
              </w:rPr>
              <w:t>立案</w:t>
            </w:r>
            <w:ins w:id="202" w:author="Administrator" w:date="2017-09-27T14:49:00Z">
              <w:r>
                <w:rPr>
                  <w:rFonts w:eastAsia="仿宋_GB2312"/>
                  <w:sz w:val="24"/>
                </w:rPr>
                <w:t>，</w:t>
              </w:r>
            </w:ins>
            <w:del w:id="203" w:author="Administrator" w:date="2017-09-27T14:49:00Z">
              <w:r>
                <w:rPr>
                  <w:rFonts w:eastAsia="仿宋_GB2312"/>
                  <w:sz w:val="24"/>
                </w:rPr>
                <w:delText>结案时间</w:delText>
              </w:r>
            </w:del>
            <w:ins w:id="204" w:author="Administrator" w:date="2017-09-27T14:52:00Z">
              <w:r>
                <w:rPr>
                  <w:rFonts w:eastAsia="仿宋_GB2312"/>
                  <w:sz w:val="24"/>
                </w:rPr>
                <w:t>（</w:t>
              </w:r>
            </w:ins>
            <w:ins w:id="205" w:author="Administrator" w:date="2017-09-27T14:49:00Z">
              <w:r>
                <w:rPr>
                  <w:rFonts w:eastAsia="仿宋_GB2312"/>
                  <w:sz w:val="24"/>
                </w:rPr>
                <w:t xml:space="preserve">  年  月  日</w:t>
              </w:r>
            </w:ins>
            <w:ins w:id="206" w:author="Administrator" w:date="2017-09-27T14:52:00Z">
              <w:r>
                <w:rPr>
                  <w:rFonts w:eastAsia="仿宋_GB2312"/>
                  <w:sz w:val="24"/>
                </w:rPr>
                <w:t>）</w:t>
              </w:r>
            </w:ins>
            <w:ins w:id="207" w:author="Administrator" w:date="2017-09-27T14:49:00Z">
              <w:r>
                <w:rPr>
                  <w:rFonts w:eastAsia="仿宋_GB2312"/>
                  <w:sz w:val="24"/>
                </w:rPr>
                <w:t>作出行政</w:t>
              </w:r>
            </w:ins>
            <w:ins w:id="208" w:author="Administrator" w:date="2017-09-27T14:50:00Z">
              <w:r>
                <w:rPr>
                  <w:rFonts w:eastAsia="仿宋_GB2312"/>
                  <w:sz w:val="24"/>
                </w:rPr>
                <w:t>处罚决定</w:t>
              </w:r>
            </w:ins>
            <w:r>
              <w:rPr>
                <w:rFonts w:eastAsia="仿宋_GB2312"/>
                <w:sz w:val="24"/>
              </w:rPr>
              <w:t>。</w:t>
            </w:r>
            <w:del w:id="209" w:author="Administrator" w:date="2017-09-27T14:49:00Z">
              <w:r>
                <w:rPr>
                  <w:rFonts w:eastAsia="仿宋_GB2312"/>
                  <w:sz w:val="24"/>
                </w:rPr>
                <w:delText>若未立案，说明原因。</w:delText>
              </w:r>
            </w:del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）违法事实认定及相关法律依据</w:t>
            </w:r>
            <w:ins w:id="210" w:author="Administrator" w:date="2017-09-27T14:50:00Z">
              <w:r>
                <w:rPr>
                  <w:rFonts w:eastAsia="仿宋_GB2312"/>
                  <w:sz w:val="24"/>
                </w:rPr>
                <w:t>：</w:t>
              </w:r>
            </w:ins>
            <w:ins w:id="211" w:author="Administrator" w:date="2017-09-27T14:51:00Z">
              <w:r>
                <w:rPr>
                  <w:rFonts w:eastAsia="仿宋_GB2312"/>
                  <w:sz w:val="24"/>
                </w:rPr>
                <w:t>（    ）</w:t>
              </w:r>
            </w:ins>
            <w:r>
              <w:rPr>
                <w:rFonts w:eastAsia="仿宋_GB2312"/>
                <w:sz w:val="24"/>
              </w:rPr>
              <w:t>。</w:t>
            </w:r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3</w:t>
            </w:r>
            <w:r>
              <w:rPr>
                <w:rFonts w:eastAsia="仿宋_GB2312"/>
                <w:sz w:val="24"/>
              </w:rPr>
              <w:t>）</w:t>
            </w:r>
            <w:ins w:id="212" w:author="张敏璐" w:date="2018-01-30T13:46:00Z">
              <w:r>
                <w:rPr>
                  <w:rFonts w:eastAsia="仿宋_GB2312"/>
                  <w:sz w:val="24"/>
                </w:rPr>
                <w:t>已于（年  月  日）下达行政处罚，处罚决定书编号</w:t>
              </w:r>
            </w:ins>
            <w:ins w:id="213" w:author="张敏璐" w:date="2018-01-30T13:46:00Z">
              <w:r>
                <w:rPr>
                  <w:rFonts w:eastAsia="仿宋_GB2312"/>
                  <w:sz w:val="24"/>
                </w:rPr>
                <w:t>XXX</w:t>
              </w:r>
            </w:ins>
            <w:ins w:id="214" w:author="张敏璐" w:date="2018-01-30T13:46:00Z">
              <w:r>
                <w:rPr>
                  <w:rFonts w:eastAsia="仿宋_GB2312"/>
                  <w:sz w:val="24"/>
                </w:rPr>
                <w:t>。具体处罚：（</w:t>
              </w:r>
            </w:ins>
            <w:ins w:id="215" w:author="张敏璐" w:date="2018-01-30T14:19:00Z">
              <w:r>
                <w:rPr>
                  <w:rFonts w:eastAsia="仿宋_GB2312"/>
                  <w:sz w:val="24"/>
                </w:rPr>
                <w:t>已</w:t>
              </w:r>
            </w:ins>
            <w:ins w:id="216" w:author="张敏璐" w:date="2018-01-30T14:19:00Z">
              <w:r>
                <w:rPr>
                  <w:rFonts w:eastAsia="仿宋_GB2312"/>
                  <w:sz w:val="24"/>
                </w:rPr>
                <w:t>/</w:t>
              </w:r>
            </w:ins>
            <w:ins w:id="217" w:author="张敏璐" w:date="2018-01-30T14:19:00Z">
              <w:r>
                <w:rPr>
                  <w:rFonts w:eastAsia="仿宋_GB2312"/>
                  <w:sz w:val="24"/>
                </w:rPr>
                <w:t>未</w:t>
              </w:r>
            </w:ins>
            <w:ins w:id="218" w:author="张敏璐" w:date="2018-01-30T13:46:00Z">
              <w:r>
                <w:rPr>
                  <w:rFonts w:eastAsia="仿宋_GB2312"/>
                  <w:sz w:val="24"/>
                </w:rPr>
                <w:t>警告；没收非法所得金额</w:t>
              </w:r>
            </w:ins>
            <w:ins w:id="219" w:author="张敏璐" w:date="2018-01-30T13:46:00Z">
              <w:r>
                <w:rPr>
                  <w:rFonts w:eastAsia="仿宋_GB2312"/>
                  <w:sz w:val="24"/>
                </w:rPr>
                <w:t>X</w:t>
              </w:r>
            </w:ins>
            <w:ins w:id="220" w:author="张敏璐" w:date="2018-01-30T13:46:00Z">
              <w:r>
                <w:rPr>
                  <w:rFonts w:eastAsia="仿宋_GB2312"/>
                  <w:sz w:val="24"/>
                </w:rPr>
                <w:t>元；没收违法生产经营食品数量</w:t>
              </w:r>
            </w:ins>
            <w:ins w:id="221" w:author="张敏璐" w:date="2018-01-30T13:46:00Z">
              <w:r>
                <w:rPr>
                  <w:rFonts w:eastAsia="仿宋_GB2312"/>
                  <w:sz w:val="24"/>
                </w:rPr>
                <w:t>X</w:t>
              </w:r>
            </w:ins>
            <w:ins w:id="222" w:author="张敏璐" w:date="2018-01-30T13:46:00Z">
              <w:r>
                <w:rPr>
                  <w:rFonts w:eastAsia="仿宋_GB2312"/>
                  <w:sz w:val="24"/>
                </w:rPr>
                <w:t>；没收违法生产经营的工具、设备、原料等物品；罚款</w:t>
              </w:r>
            </w:ins>
            <w:ins w:id="223" w:author="张敏璐" w:date="2018-01-30T13:46:00Z">
              <w:r>
                <w:rPr>
                  <w:rFonts w:eastAsia="仿宋_GB2312"/>
                  <w:sz w:val="24"/>
                </w:rPr>
                <w:t>X</w:t>
              </w:r>
            </w:ins>
            <w:ins w:id="224" w:author="张敏璐" w:date="2018-01-30T13:46:00Z">
              <w:r>
                <w:rPr>
                  <w:rFonts w:eastAsia="仿宋_GB2312"/>
                  <w:sz w:val="24"/>
                </w:rPr>
                <w:t>元；责令停产停业；吊销</w:t>
              </w:r>
            </w:ins>
            <w:ins w:id="225" w:author="张敏璐" w:date="2018-01-30T13:46:00Z">
              <w:r>
                <w:rPr>
                  <w:rFonts w:eastAsia="仿宋_GB2312"/>
                  <w:sz w:val="24"/>
                </w:rPr>
                <w:t>XXX</w:t>
              </w:r>
            </w:ins>
            <w:ins w:id="226" w:author="张敏璐" w:date="2018-01-30T13:46:00Z">
              <w:r>
                <w:rPr>
                  <w:rFonts w:eastAsia="仿宋_GB2312"/>
                  <w:sz w:val="24"/>
                </w:rPr>
                <w:t>）</w:t>
              </w:r>
            </w:ins>
            <w:del w:id="227" w:author="张敏璐" w:date="2018-01-30T13:46:00Z">
              <w:r>
                <w:rPr>
                  <w:rFonts w:eastAsia="仿宋_GB2312"/>
                  <w:sz w:val="24"/>
                </w:rPr>
                <w:delText>具体处罚种类</w:delText>
              </w:r>
            </w:del>
            <w:del w:id="228" w:author="张敏璐" w:date="2018-01-30T13:46:00Z">
              <w:r>
                <w:rPr>
                  <w:rFonts w:eastAsia="仿宋_GB2312"/>
                  <w:sz w:val="24"/>
                </w:rPr>
                <w:delText>：（    ）</w:delText>
              </w:r>
            </w:del>
            <w:del w:id="229" w:author="张敏璐" w:date="2018-01-30T13:46:00Z">
              <w:r>
                <w:rPr>
                  <w:rFonts w:eastAsia="仿宋_GB2312"/>
                  <w:sz w:val="24"/>
                </w:rPr>
                <w:delText>。</w:delText>
              </w:r>
            </w:del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4</w:t>
            </w:r>
            <w:r>
              <w:rPr>
                <w:rFonts w:eastAsia="仿宋_GB2312"/>
                <w:sz w:val="24"/>
              </w:rPr>
              <w:t>）</w:t>
            </w:r>
            <w:del w:id="230" w:author="xb21cn" w:date="2017-11-07T17:31:00Z">
              <w:r>
                <w:rPr>
                  <w:rFonts w:eastAsia="仿宋_GB2312"/>
                  <w:sz w:val="24"/>
                </w:rPr>
                <w:delText>若</w:delText>
              </w:r>
            </w:del>
            <w:r>
              <w:rPr>
                <w:rFonts w:eastAsia="仿宋_GB2312"/>
                <w:sz w:val="24"/>
              </w:rPr>
              <w:t>减轻处罚或免予处罚</w:t>
            </w:r>
            <w:del w:id="231" w:author="xb21cn" w:date="2017-11-07T17:31:00Z">
              <w:r>
                <w:rPr>
                  <w:rFonts w:eastAsia="仿宋_GB2312"/>
                  <w:sz w:val="24"/>
                </w:rPr>
                <w:delText>，说明自由裁量权行使</w:delText>
              </w:r>
            </w:del>
            <w:r>
              <w:rPr>
                <w:rFonts w:eastAsia="仿宋_GB2312"/>
                <w:sz w:val="24"/>
              </w:rPr>
              <w:t>的依据和理由</w:t>
            </w:r>
            <w:ins w:id="232" w:author="xb21cn" w:date="2017-11-07T17:31:00Z">
              <w:r>
                <w:rPr>
                  <w:rFonts w:eastAsia="仿宋_GB2312"/>
                  <w:sz w:val="24"/>
                </w:rPr>
                <w:t>：（    ）</w:t>
              </w:r>
            </w:ins>
            <w:r>
              <w:rPr>
                <w:rFonts w:eastAsia="仿宋_GB2312"/>
                <w:sz w:val="24"/>
              </w:rPr>
              <w:t>。</w:t>
            </w:r>
          </w:p>
          <w:p>
            <w:pPr>
              <w:pStyle w:val="Normal"/>
              <w:spacing w:lineRule="exact" w:line="440"/>
              <w:rPr>
                <w:rFonts w:eastAsia="仿宋_GB2312"/>
                <w:del w:id="233" w:author="xb21cn" w:date="2017-11-07T17:32:00Z"/>
                <w:sz w:val="24"/>
              </w:rPr>
            </w:pPr>
            <w:r>
              <w:rPr>
                <w:rFonts w:eastAsia="仿宋_GB2312"/>
                <w:sz w:val="24"/>
              </w:rPr>
              <w:t>附行政处罚决定书</w:t>
            </w:r>
          </w:p>
          <w:p>
            <w:pPr>
              <w:pStyle w:val="Normal"/>
              <w:spacing w:lineRule="exact" w:line="440"/>
              <w:rPr>
                <w:rFonts w:eastAsia="仿宋_GB2312"/>
                <w:ins w:id="235" w:author="Administrator" w:date="2017-09-27T14:49:00Z"/>
                <w:sz w:val="24"/>
              </w:rPr>
            </w:pPr>
            <w:ins w:id="234" w:author="Administrator" w:date="2017-09-27T14:49:00Z">
              <w:r>
                <w:rPr>
                  <w:rFonts w:eastAsia="仿宋_GB2312"/>
                  <w:sz w:val="24"/>
                </w:rPr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ins w:id="237" w:author="xb21cn" w:date="2017-11-07T17:35:00Z"/>
                <w:sz w:val="24"/>
              </w:rPr>
            </w:pPr>
            <w:ins w:id="236" w:author="xb21cn" w:date="2017-11-07T17:35:00Z">
              <w:r>
                <w:rPr>
                  <w:rFonts w:eastAsia="仿宋_GB2312"/>
                  <w:sz w:val="24"/>
                </w:rPr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若</w:t>
            </w:r>
            <w:ins w:id="238" w:author="Administrator" w:date="2017-09-27T14:49:00Z">
              <w:r>
                <w:rPr>
                  <w:rFonts w:eastAsia="仿宋_GB2312"/>
                  <w:sz w:val="24"/>
                </w:rPr>
                <w:t>未立案，说明原因</w:t>
              </w:r>
            </w:ins>
            <w:ins w:id="239" w:author="Administrator" w:date="2017-09-27T14:52:00Z">
              <w:r>
                <w:rPr>
                  <w:rFonts w:eastAsia="仿宋_GB2312"/>
                  <w:sz w:val="24"/>
                </w:rPr>
                <w:t>是：（</w:t>
              </w:r>
            </w:ins>
            <w:ins w:id="240" w:author="Administrator" w:date="2017-09-27T14:53:00Z">
              <w:r>
                <w:rPr>
                  <w:rFonts w:eastAsia="仿宋_GB2312"/>
                  <w:sz w:val="24"/>
                </w:rPr>
                <w:t xml:space="preserve">   </w:t>
              </w:r>
            </w:ins>
            <w:ins w:id="241" w:author="Administrator" w:date="2017-09-27T14:52:00Z">
              <w:r>
                <w:rPr>
                  <w:rFonts w:eastAsia="仿宋_GB2312"/>
                  <w:sz w:val="24"/>
                </w:rPr>
                <w:t>）</w:t>
              </w:r>
            </w:ins>
            <w:ins w:id="242" w:author="Administrator" w:date="2017-09-27T14:49:00Z">
              <w:r>
                <w:rPr>
                  <w:rFonts w:eastAsia="仿宋_GB2312"/>
                  <w:sz w:val="24"/>
                </w:rPr>
                <w:t>。</w:t>
              </w:r>
            </w:ins>
          </w:p>
        </w:tc>
      </w:tr>
      <w:tr>
        <w:trPr>
          <w:trHeight w:val="907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整改复查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ins w:id="257" w:author="Administrator" w:date="2017-09-27T14:53:00Z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</w:t>
            </w:r>
            <w:del w:id="243" w:author="Administrator" w:date="2017-09-27T15:02:00Z">
              <w:r>
                <w:rPr>
                  <w:rFonts w:eastAsia="仿宋_GB2312"/>
                  <w:sz w:val="24"/>
                </w:rPr>
                <w:delText>企业整改情况和具体措施。</w:delText>
              </w:r>
            </w:del>
            <w:ins w:id="244" w:author="Administrator" w:date="2017-09-27T14:53:00Z">
              <w:r>
                <w:rPr>
                  <w:rFonts w:eastAsia="仿宋_GB2312"/>
                  <w:sz w:val="24"/>
                </w:rPr>
                <w:t>已责令企业整改，企业</w:t>
              </w:r>
            </w:ins>
            <w:ins w:id="245" w:author="张敏璐" w:date="2018-01-30T13:46:00Z">
              <w:r>
                <w:rPr>
                  <w:rFonts w:eastAsia="仿宋_GB2312"/>
                  <w:sz w:val="24"/>
                </w:rPr>
                <w:t>已</w:t>
              </w:r>
            </w:ins>
            <w:del w:id="246" w:author="张敏璐" w:date="2018-01-30T13:46:00Z">
              <w:r>
                <w:rPr>
                  <w:rFonts w:eastAsia="仿宋_GB2312"/>
                  <w:sz w:val="24"/>
                </w:rPr>
                <w:delText>于（  年  月  日）</w:delText>
              </w:r>
            </w:del>
            <w:ins w:id="247" w:author="Administrator" w:date="2017-09-27T14:53:00Z">
              <w:r>
                <w:rPr>
                  <w:rFonts w:eastAsia="仿宋_GB2312"/>
                  <w:sz w:val="24"/>
                </w:rPr>
                <w:t>提交整改报告</w:t>
              </w:r>
            </w:ins>
            <w:ins w:id="248" w:author="Administrator" w:date="2017-09-27T14:54:00Z">
              <w:r>
                <w:rPr>
                  <w:rFonts w:eastAsia="仿宋_GB2312"/>
                  <w:sz w:val="24"/>
                </w:rPr>
                <w:t>，</w:t>
              </w:r>
            </w:ins>
            <w:ins w:id="249" w:author="Administrator" w:date="2017-09-27T14:53:00Z">
              <w:r>
                <w:rPr>
                  <w:rFonts w:eastAsia="仿宋_GB2312"/>
                  <w:sz w:val="24"/>
                </w:rPr>
                <w:t xml:space="preserve"> 整改时间</w:t>
              </w:r>
            </w:ins>
            <w:ins w:id="250" w:author="Administrator" w:date="2017-09-27T14:54:00Z">
              <w:r>
                <w:rPr>
                  <w:rFonts w:eastAsia="仿宋_GB2312"/>
                  <w:sz w:val="24"/>
                </w:rPr>
                <w:t>是</w:t>
              </w:r>
            </w:ins>
            <w:ins w:id="251" w:author="Administrator" w:date="2017-09-27T14:53:00Z">
              <w:r>
                <w:rPr>
                  <w:rFonts w:eastAsia="仿宋_GB2312"/>
                  <w:sz w:val="24"/>
                </w:rPr>
                <w:t>（</w:t>
              </w:r>
            </w:ins>
            <w:ins w:id="252" w:author="Administrator" w:date="2017-09-27T14:54:00Z">
              <w:r>
                <w:rPr>
                  <w:rFonts w:eastAsia="仿宋_GB2312"/>
                  <w:sz w:val="24"/>
                </w:rPr>
                <w:t xml:space="preserve">  年  月  日</w:t>
              </w:r>
            </w:ins>
            <w:ins w:id="253" w:author="Administrator" w:date="2017-09-27T14:53:00Z">
              <w:r>
                <w:rPr>
                  <w:rFonts w:eastAsia="仿宋_GB2312"/>
                  <w:sz w:val="24"/>
                </w:rPr>
                <w:t>）至（</w:t>
              </w:r>
            </w:ins>
            <w:ins w:id="254" w:author="Administrator" w:date="2017-09-27T14:54:00Z">
              <w:r>
                <w:rPr>
                  <w:rFonts w:eastAsia="仿宋_GB2312"/>
                  <w:sz w:val="24"/>
                </w:rPr>
                <w:t xml:space="preserve">  年  月  日</w:t>
              </w:r>
            </w:ins>
            <w:ins w:id="255" w:author="Administrator" w:date="2017-09-27T14:53:00Z">
              <w:r>
                <w:rPr>
                  <w:rFonts w:eastAsia="仿宋_GB2312"/>
                  <w:sz w:val="24"/>
                </w:rPr>
                <w:t>）</w:t>
              </w:r>
            </w:ins>
            <w:ins w:id="256" w:author="Administrator" w:date="2017-09-27T14:54:00Z">
              <w:r>
                <w:rPr>
                  <w:rFonts w:eastAsia="仿宋_GB2312"/>
                  <w:sz w:val="24"/>
                </w:rPr>
                <w:t>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ins w:id="258" w:author="Administrator" w:date="2017-09-27T14:54:00Z">
              <w:r>
                <w:rPr>
                  <w:rFonts w:eastAsia="仿宋_GB2312"/>
                  <w:sz w:val="24"/>
                </w:rPr>
                <w:t>企业采取的</w:t>
              </w:r>
            </w:ins>
            <w:ins w:id="259" w:author="Administrator" w:date="2017-09-27T14:53:00Z">
              <w:r>
                <w:rPr>
                  <w:rFonts w:eastAsia="仿宋_GB2312"/>
                  <w:sz w:val="24"/>
                </w:rPr>
                <w:t>整改措施</w:t>
              </w:r>
            </w:ins>
            <w:ins w:id="260" w:author="Administrator" w:date="2017-09-27T14:54:00Z">
              <w:r>
                <w:rPr>
                  <w:rFonts w:eastAsia="仿宋_GB2312"/>
                  <w:sz w:val="24"/>
                </w:rPr>
                <w:t>是</w:t>
              </w:r>
            </w:ins>
            <w:ins w:id="261" w:author="Administrator" w:date="2017-09-27T14:53:00Z">
              <w:r>
                <w:rPr>
                  <w:rFonts w:eastAsia="仿宋_GB2312"/>
                  <w:sz w:val="24"/>
                </w:rPr>
                <w:t>：</w:t>
              </w:r>
            </w:ins>
            <w:ins w:id="262" w:author="Administrator" w:date="2017-09-27T14:54:00Z">
              <w:r>
                <w:rPr>
                  <w:rFonts w:eastAsia="仿宋_GB2312"/>
                  <w:sz w:val="24"/>
                </w:rPr>
                <w:t>（   ）</w:t>
              </w:r>
            </w:ins>
            <w:ins w:id="263" w:author="Administrator" w:date="2017-09-27T14:53:00Z">
              <w:r>
                <w:rPr>
                  <w:rFonts w:eastAsia="仿宋_GB2312"/>
                  <w:sz w:val="24"/>
                </w:rPr>
                <w:t>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</w:t>
            </w:r>
            <w:del w:id="264" w:author="Administrator" w:date="2017-09-27T15:03:00Z">
              <w:r>
                <w:rPr>
                  <w:rFonts w:eastAsia="仿宋_GB2312"/>
                  <w:sz w:val="24"/>
                </w:rPr>
                <w:delText>整改</w:delText>
              </w:r>
            </w:del>
            <w:ins w:id="265" w:author="Administrator" w:date="2017-09-27T15:03:00Z">
              <w:r>
                <w:rPr>
                  <w:rFonts w:eastAsia="仿宋_GB2312"/>
                  <w:sz w:val="24"/>
                </w:rPr>
                <w:t>已</w:t>
              </w:r>
            </w:ins>
            <w:ins w:id="266" w:author="张敏璐" w:date="2018-01-30T13:47:00Z">
              <w:r>
                <w:rPr>
                  <w:rFonts w:eastAsia="仿宋_GB2312"/>
                  <w:sz w:val="24"/>
                </w:rPr>
                <w:t>/</w:t>
              </w:r>
            </w:ins>
            <w:ins w:id="267" w:author="张敏璐" w:date="2018-01-30T13:47:00Z">
              <w:r>
                <w:rPr>
                  <w:rFonts w:eastAsia="仿宋_GB2312"/>
                  <w:sz w:val="24"/>
                </w:rPr>
                <w:t>预计</w:t>
              </w:r>
            </w:ins>
            <w:ins w:id="268" w:author="Administrator" w:date="2017-09-27T15:03:00Z">
              <w:r>
                <w:rPr>
                  <w:rFonts w:eastAsia="仿宋_GB2312"/>
                  <w:sz w:val="24"/>
                </w:rPr>
                <w:t>对企业整改情况进行</w:t>
              </w:r>
            </w:ins>
            <w:r>
              <w:rPr>
                <w:rFonts w:eastAsia="仿宋_GB2312"/>
                <w:sz w:val="24"/>
              </w:rPr>
              <w:t>复查</w:t>
            </w:r>
            <w:del w:id="269" w:author="Administrator" w:date="2017-09-27T15:03:00Z">
              <w:r>
                <w:rPr>
                  <w:rFonts w:eastAsia="仿宋_GB2312"/>
                  <w:sz w:val="24"/>
                </w:rPr>
                <w:delText>情况</w:delText>
              </w:r>
            </w:del>
            <w:ins w:id="270" w:author="Administrator" w:date="2017-09-27T15:03:00Z">
              <w:r>
                <w:rPr>
                  <w:rFonts w:eastAsia="仿宋_GB2312"/>
                  <w:sz w:val="24"/>
                </w:rPr>
                <w:t>，复查时间</w:t>
              </w:r>
            </w:ins>
            <w:ins w:id="271" w:author="Administrator" w:date="2017-09-27T15:04:00Z">
              <w:r>
                <w:rPr>
                  <w:rFonts w:eastAsia="仿宋_GB2312"/>
                  <w:sz w:val="24"/>
                </w:rPr>
                <w:t>是（  年  月  日）</w:t>
              </w:r>
            </w:ins>
            <w:r>
              <w:rPr>
                <w:rFonts w:eastAsia="仿宋_GB2312"/>
                <w:sz w:val="24"/>
              </w:rPr>
              <w:t>。</w:t>
            </w:r>
          </w:p>
        </w:tc>
      </w:tr>
      <w:tr>
        <w:trPr>
          <w:trHeight w:val="907" w:hRule="atLeast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60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通报移送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）</w:t>
            </w:r>
            <w:ins w:id="272" w:author="Administrator" w:date="2017-09-27T15:05:00Z">
              <w:r>
                <w:rPr>
                  <w:rFonts w:eastAsia="仿宋_GB2312"/>
                  <w:sz w:val="24"/>
                </w:rPr>
                <w:t>该件核查处置任务</w:t>
              </w:r>
            </w:ins>
            <w:r>
              <w:rPr>
                <w:rFonts w:eastAsia="仿宋_GB2312"/>
                <w:sz w:val="24"/>
              </w:rPr>
              <w:t>涉及其他地区、其他行政部门职责</w:t>
            </w:r>
            <w:del w:id="273" w:author="Administrator" w:date="2017-09-27T15:05:00Z">
              <w:r>
                <w:rPr>
                  <w:rFonts w:eastAsia="仿宋_GB2312"/>
                  <w:sz w:val="24"/>
                </w:rPr>
                <w:delText>的</w:delText>
              </w:r>
            </w:del>
            <w:r>
              <w:rPr>
                <w:rFonts w:eastAsia="仿宋_GB2312"/>
                <w:sz w:val="24"/>
              </w:rPr>
              <w:t>，</w:t>
            </w:r>
            <w:del w:id="274" w:author="Administrator" w:date="2017-09-27T15:05:00Z">
              <w:r>
                <w:rPr>
                  <w:rFonts w:eastAsia="仿宋_GB2312"/>
                  <w:sz w:val="24"/>
                </w:rPr>
                <w:delText>具体通报情况。</w:delText>
              </w:r>
            </w:del>
            <w:ins w:id="275" w:author="Administrator" w:date="2017-09-27T15:05:00Z">
              <w:r>
                <w:rPr>
                  <w:rFonts w:eastAsia="仿宋_GB2312"/>
                  <w:sz w:val="24"/>
                </w:rPr>
                <w:t>已</w:t>
              </w:r>
            </w:ins>
            <w:ins w:id="276" w:author="Administrator" w:date="2017-09-27T15:06:00Z">
              <w:r>
                <w:rPr>
                  <w:rFonts w:eastAsia="仿宋_GB2312"/>
                  <w:sz w:val="24"/>
                </w:rPr>
                <w:t>按职责</w:t>
              </w:r>
            </w:ins>
            <w:ins w:id="277" w:author="Administrator" w:date="2017-09-27T15:04:00Z">
              <w:r>
                <w:rPr>
                  <w:rFonts w:eastAsia="仿宋_GB2312"/>
                  <w:sz w:val="24"/>
                </w:rPr>
                <w:t>通报</w:t>
              </w:r>
            </w:ins>
            <w:ins w:id="278" w:author="Administrator" w:date="2017-09-27T15:05:00Z">
              <w:r>
                <w:rPr>
                  <w:rFonts w:eastAsia="仿宋_GB2312"/>
                  <w:sz w:val="24"/>
                </w:rPr>
                <w:t>（</w:t>
              </w:r>
            </w:ins>
            <w:ins w:id="279" w:author="Administrator" w:date="2017-09-27T15:04:00Z">
              <w:r>
                <w:rPr>
                  <w:rFonts w:eastAsia="仿宋_GB2312"/>
                  <w:sz w:val="24"/>
                </w:rPr>
                <w:t>行政部门</w:t>
              </w:r>
            </w:ins>
            <w:ins w:id="280" w:author="Administrator" w:date="2017-09-27T15:05:00Z">
              <w:r>
                <w:rPr>
                  <w:rFonts w:eastAsia="仿宋_GB2312"/>
                  <w:sz w:val="24"/>
                </w:rPr>
                <w:t>名称）</w:t>
              </w:r>
            </w:ins>
            <w:ins w:id="281" w:author="Administrator" w:date="2017-09-27T15:04:00Z">
              <w:r>
                <w:rPr>
                  <w:rFonts w:eastAsia="仿宋_GB2312"/>
                  <w:sz w:val="24"/>
                </w:rPr>
                <w:t>。</w:t>
              </w:r>
            </w:ins>
          </w:p>
          <w:p>
            <w:pPr>
              <w:pStyle w:val="Normal"/>
              <w:spacing w:lineRule="exact" w:line="44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（</w:t>
            </w:r>
            <w:r>
              <w:rPr>
                <w:rFonts w:eastAsia="仿宋_GB2312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）</w:t>
            </w:r>
            <w:ins w:id="282" w:author="Administrator" w:date="2017-09-27T15:06:00Z">
              <w:r>
                <w:rPr>
                  <w:rFonts w:eastAsia="仿宋_GB2312"/>
                  <w:sz w:val="24"/>
                </w:rPr>
                <w:t>企业存在涉嫌犯罪行为，已</w:t>
              </w:r>
            </w:ins>
            <w:r>
              <w:rPr>
                <w:rFonts w:eastAsia="仿宋_GB2312"/>
                <w:sz w:val="24"/>
              </w:rPr>
              <w:t>向</w:t>
            </w:r>
            <w:ins w:id="283" w:author="Administrator" w:date="2017-09-27T15:07:00Z">
              <w:r>
                <w:rPr>
                  <w:rFonts w:eastAsia="仿宋_GB2312"/>
                  <w:sz w:val="24"/>
                </w:rPr>
                <w:t>（</w:t>
              </w:r>
            </w:ins>
            <w:r>
              <w:rPr>
                <w:rFonts w:eastAsia="仿宋_GB2312"/>
                <w:sz w:val="24"/>
              </w:rPr>
              <w:t>司法机关</w:t>
            </w:r>
            <w:ins w:id="284" w:author="Administrator" w:date="2017-09-27T15:07:00Z">
              <w:r>
                <w:rPr>
                  <w:rFonts w:eastAsia="仿宋_GB2312"/>
                  <w:sz w:val="24"/>
                </w:rPr>
                <w:t>）</w:t>
              </w:r>
            </w:ins>
            <w:r>
              <w:rPr>
                <w:rFonts w:eastAsia="仿宋_GB2312"/>
                <w:sz w:val="24"/>
              </w:rPr>
              <w:t>移送</w:t>
            </w:r>
            <w:ins w:id="285" w:author="Administrator" w:date="2017-09-27T15:07:00Z">
              <w:r>
                <w:rPr>
                  <w:rFonts w:eastAsia="仿宋_GB2312"/>
                  <w:sz w:val="24"/>
                </w:rPr>
                <w:t>，（司法机关</w:t>
              </w:r>
            </w:ins>
            <w:ins w:id="286" w:author="Administrator" w:date="2017-09-27T15:08:00Z">
              <w:r>
                <w:rPr>
                  <w:rFonts w:eastAsia="仿宋_GB2312"/>
                  <w:sz w:val="24"/>
                </w:rPr>
                <w:t>）</w:t>
              </w:r>
            </w:ins>
            <w:ins w:id="287" w:author="Administrator" w:date="2017-09-27T15:07:00Z">
              <w:r>
                <w:rPr>
                  <w:rFonts w:eastAsia="仿宋_GB2312"/>
                  <w:sz w:val="24"/>
                </w:rPr>
                <w:t>已</w:t>
              </w:r>
            </w:ins>
            <w:ins w:id="288" w:author="Administrator" w:date="2017-09-27T15:07:00Z">
              <w:r>
                <w:rPr>
                  <w:rFonts w:eastAsia="仿宋_GB2312"/>
                  <w:sz w:val="24"/>
                </w:rPr>
                <w:t>/</w:t>
              </w:r>
            </w:ins>
            <w:ins w:id="289" w:author="Administrator" w:date="2017-09-27T15:07:00Z">
              <w:r>
                <w:rPr>
                  <w:rFonts w:eastAsia="仿宋_GB2312"/>
                  <w:sz w:val="24"/>
                </w:rPr>
                <w:t>未接收立案</w:t>
              </w:r>
            </w:ins>
            <w:del w:id="290" w:author="Administrator" w:date="2017-09-27T15:07:00Z">
              <w:r>
                <w:rPr>
                  <w:rFonts w:eastAsia="仿宋_GB2312"/>
                  <w:sz w:val="24"/>
                </w:rPr>
                <w:delText>情况</w:delText>
              </w:r>
            </w:del>
            <w:r>
              <w:rPr>
                <w:rFonts w:eastAsia="仿宋_GB2312"/>
                <w:sz w:val="24"/>
              </w:rPr>
              <w:t>。</w:t>
            </w:r>
          </w:p>
        </w:tc>
      </w:tr>
    </w:tbl>
    <w:p>
      <w:pPr>
        <w:pStyle w:val="Normal"/>
        <w:spacing w:lineRule="exact" w:line="600"/>
        <w:ind w:firstLine="640"/>
        <w:rPr>
          <w:rFonts w:ascii="黑体" w:hAnsi="黑体" w:eastAsia="黑体"/>
          <w:sz w:val="32"/>
          <w:szCs w:val="30"/>
        </w:rPr>
      </w:pPr>
      <w:r>
        <w:rPr>
          <w:rFonts w:ascii="黑体" w:hAnsi="黑体" w:eastAsia="黑体"/>
          <w:sz w:val="32"/>
          <w:szCs w:val="30"/>
        </w:rPr>
        <w:t>二、公示情况</w:t>
      </w:r>
    </w:p>
    <w:p>
      <w:pPr>
        <w:pStyle w:val="Normal"/>
        <w:spacing w:lineRule="exact" w:line="560"/>
        <w:ind w:firstLine="640"/>
        <w:rPr>
          <w:rFonts w:eastAsia="仿宋_GB2312"/>
          <w:sz w:val="32"/>
          <w:szCs w:val="30"/>
        </w:rPr>
      </w:pPr>
      <w:r>
        <w:rPr>
          <w:rFonts w:eastAsia="仿宋_GB2312"/>
          <w:sz w:val="32"/>
          <w:szCs w:val="30"/>
        </w:rPr>
        <w:t>1.</w:t>
      </w:r>
      <w:r>
        <w:rPr>
          <w:rFonts w:eastAsia="仿宋_GB2312"/>
          <w:sz w:val="32"/>
          <w:szCs w:val="30"/>
        </w:rPr>
        <w:t>风险控制情况于</w:t>
      </w:r>
      <w:r>
        <w:rPr>
          <w:rFonts w:eastAsia="仿宋_GB2312"/>
          <w:sz w:val="32"/>
          <w:szCs w:val="30"/>
        </w:rPr>
        <w:t>×</w:t>
      </w:r>
      <w:r>
        <w:rPr>
          <w:rFonts w:eastAsia="仿宋_GB2312"/>
          <w:sz w:val="32"/>
          <w:szCs w:val="30"/>
        </w:rPr>
        <w:t>月</w:t>
      </w:r>
      <w:r>
        <w:rPr>
          <w:rFonts w:eastAsia="仿宋_GB2312"/>
          <w:sz w:val="32"/>
          <w:szCs w:val="30"/>
        </w:rPr>
        <w:t>×</w:t>
      </w:r>
      <w:r>
        <w:rPr>
          <w:rFonts w:eastAsia="仿宋_GB2312"/>
          <w:sz w:val="32"/>
          <w:szCs w:val="30"/>
        </w:rPr>
        <w:t>日由我局公布。网址为：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。</w:t>
      </w:r>
    </w:p>
    <w:p>
      <w:pPr>
        <w:pStyle w:val="Normal"/>
        <w:spacing w:lineRule="exact" w:line="560"/>
        <w:ind w:firstLine="640"/>
        <w:rPr>
          <w:rFonts w:eastAsia="仿宋_GB2312"/>
          <w:sz w:val="32"/>
          <w:szCs w:val="30"/>
        </w:rPr>
      </w:pPr>
      <w:r>
        <w:rPr>
          <w:rFonts w:eastAsia="仿宋_GB2312"/>
          <w:sz w:val="32"/>
          <w:szCs w:val="30"/>
        </w:rPr>
        <w:t>2.</w:t>
      </w:r>
      <w:r>
        <w:rPr>
          <w:rFonts w:eastAsia="仿宋_GB2312"/>
          <w:sz w:val="32"/>
          <w:szCs w:val="30"/>
        </w:rPr>
        <w:t>核查处置情况于</w:t>
      </w:r>
      <w:r>
        <w:rPr>
          <w:rFonts w:eastAsia="仿宋_GB2312"/>
          <w:sz w:val="32"/>
          <w:szCs w:val="30"/>
        </w:rPr>
        <w:t>×</w:t>
      </w:r>
      <w:r>
        <w:rPr>
          <w:rFonts w:eastAsia="仿宋_GB2312"/>
          <w:sz w:val="32"/>
          <w:szCs w:val="30"/>
        </w:rPr>
        <w:t>月</w:t>
      </w:r>
      <w:r>
        <w:rPr>
          <w:rFonts w:eastAsia="仿宋_GB2312"/>
          <w:sz w:val="32"/>
          <w:szCs w:val="30"/>
        </w:rPr>
        <w:t>×</w:t>
      </w:r>
      <w:r>
        <w:rPr>
          <w:rFonts w:eastAsia="仿宋_GB2312"/>
          <w:sz w:val="32"/>
          <w:szCs w:val="30"/>
        </w:rPr>
        <w:t>日由我局公布。网址为：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。</w:t>
      </w:r>
    </w:p>
    <w:p>
      <w:pPr>
        <w:pStyle w:val="Normal"/>
        <w:spacing w:lineRule="exact" w:line="560"/>
        <w:ind w:firstLine="640"/>
        <w:rPr>
          <w:rFonts w:ascii="仿宋_GB2312" w:hAnsi="仿宋_GB2312" w:eastAsia="仿宋_GB2312"/>
          <w:sz w:val="32"/>
          <w:szCs w:val="30"/>
        </w:rPr>
      </w:pPr>
      <w:r>
        <w:rPr>
          <w:rFonts w:eastAsia="仿宋_GB2312" w:ascii="仿宋_GB2312" w:hAnsi="仿宋_GB2312"/>
          <w:sz w:val="32"/>
          <w:szCs w:val="30"/>
        </w:rPr>
      </w:r>
    </w:p>
    <w:p>
      <w:pPr>
        <w:pStyle w:val="Normal"/>
        <w:spacing w:lineRule="exact" w:line="500"/>
        <w:ind w:right="450" w:firstLine="640"/>
        <w:jc w:val="right"/>
        <w:rPr>
          <w:rFonts w:eastAsia="仿宋_GB2312"/>
          <w:sz w:val="32"/>
          <w:szCs w:val="30"/>
        </w:rPr>
      </w:pPr>
      <w:r>
        <w:rPr>
          <w:rFonts w:eastAsia="仿宋_GB2312"/>
          <w:sz w:val="32"/>
          <w:szCs w:val="30"/>
        </w:rPr>
        <w:t xml:space="preserve"> 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 xml:space="preserve">省食品药品监督管理局 </w:t>
      </w:r>
    </w:p>
    <w:p>
      <w:pPr>
        <w:pStyle w:val="Normal"/>
        <w:spacing w:lineRule="exact" w:line="500"/>
        <w:jc w:val="center"/>
        <w:rPr/>
      </w:pPr>
      <w:bookmarkStart w:id="2" w:name="_GoBack"/>
      <w:bookmarkEnd w:id="2"/>
      <w:r>
        <w:rPr>
          <w:rFonts w:eastAsia="仿宋_GB2312"/>
          <w:sz w:val="32"/>
          <w:szCs w:val="30"/>
        </w:rPr>
        <w:t xml:space="preserve">                          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年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>月</w:t>
      </w:r>
      <w:r>
        <w:rPr>
          <w:rFonts w:eastAsia="仿宋_GB2312"/>
          <w:sz w:val="32"/>
          <w:szCs w:val="30"/>
        </w:rPr>
        <w:t>××</w:t>
      </w:r>
      <w:r>
        <w:rPr>
          <w:rFonts w:eastAsia="仿宋_GB2312"/>
          <w:sz w:val="32"/>
          <w:szCs w:val="30"/>
        </w:rPr>
        <w:t xml:space="preserve">日   </w:t>
      </w:r>
    </w:p>
    <w:sectPr>
      <w:footerReference w:type="even" r:id="rId2"/>
      <w:footerReference w:type="default" r:id="rId3"/>
      <w:type w:val="nextPage"/>
      <w:pgSz w:w="11906" w:h="16838"/>
      <w:pgMar w:left="1531" w:right="1531" w:header="0" w:top="1928" w:footer="992" w:bottom="1701" w:gutter="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方正小标宋简体">
    <w:charset w:val="01"/>
    <w:family w:val="roman"/>
    <w:pitch w:val="variable"/>
  </w:font>
  <w:font w:name="楷体_GB2312">
    <w:charset w:val="01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>
        <w:color w:val="FFFFFF"/>
        <w:sz w:val="28"/>
        <w:szCs w:val="28"/>
      </w:rPr>
      <w:t>—</w:t>
    </w:r>
    <w:r>
      <w:rPr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sz w:val="28"/>
        <w:szCs w:val="28"/>
      </w:rPr>
      <w:t xml:space="preserve"> —</w:t>
    </w:r>
  </w:p>
  <w:p>
    <w:pPr>
      <w:pStyle w:val="Style19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/>
    </w:pPr>
    <w:r>
      <w:rPr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28"/>
        <w:szCs w:val="28"/>
      </w:rPr>
      <w:t xml:space="preserve"> —</w:t>
    </w:r>
    <w:r>
      <w:rPr>
        <w:color w:val="FFFFFF"/>
        <w:sz w:val="28"/>
        <w:szCs w:val="28"/>
      </w:rPr>
      <w:t>—</w:t>
    </w:r>
  </w:p>
  <w:p>
    <w:pPr>
      <w:pStyle w:val="Style19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trackRevisions/>
  <w:defaultTabStop w:val="420"/>
  <w:compat>
    <w:doNotExpandShiftReturn/>
  </w:compat>
  <w:evenAndOddHeaders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d34a5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sid w:val="0044774f"/>
    <w:rPr>
      <w:color w:val="0000FF"/>
      <w:u w:val="single"/>
    </w:rPr>
  </w:style>
  <w:style w:type="character" w:styleId="Pagenumber">
    <w:name w:val="page number"/>
    <w:basedOn w:val="DefaultParagraphFont"/>
    <w:qFormat/>
    <w:rsid w:val="002e67b2"/>
    <w:rPr/>
  </w:style>
  <w:style w:type="character" w:styleId="Char" w:customStyle="1">
    <w:name w:val="页眉 Char"/>
    <w:link w:val="a8"/>
    <w:qFormat/>
    <w:rsid w:val="005503a3"/>
    <w:rPr>
      <w:kern w:val="2"/>
      <w:sz w:val="18"/>
      <w:szCs w:val="18"/>
    </w:rPr>
  </w:style>
  <w:style w:type="character" w:styleId="Char1" w:customStyle="1">
    <w:name w:val="页脚 Char"/>
    <w:link w:val="a6"/>
    <w:uiPriority w:val="99"/>
    <w:qFormat/>
    <w:rsid w:val="00967333"/>
    <w:rPr>
      <w:kern w:val="2"/>
      <w:sz w:val="18"/>
      <w:szCs w:val="18"/>
      <w:lang w:bidi="ar-SA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semiHidden/>
    <w:qFormat/>
    <w:rsid w:val="004d0f3b"/>
    <w:pPr>
      <w:shd w:val="clear" w:color="auto" w:fill="000080"/>
    </w:pPr>
    <w:rPr/>
  </w:style>
  <w:style w:type="paragraph" w:styleId="BalloonText">
    <w:name w:val="Balloon Text"/>
    <w:basedOn w:val="Normal"/>
    <w:semiHidden/>
    <w:qFormat/>
    <w:rsid w:val="00e85729"/>
    <w:pPr/>
    <w:rPr>
      <w:sz w:val="18"/>
      <w:szCs w:val="18"/>
    </w:rPr>
  </w:style>
  <w:style w:type="paragraph" w:styleId="Style19">
    <w:name w:val="Footer"/>
    <w:basedOn w:val="Normal"/>
    <w:link w:val="Char"/>
    <w:uiPriority w:val="99"/>
    <w:rsid w:val="002e67b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Char0"/>
    <w:rsid w:val="005503a3"/>
    <w:pP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a2e3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bf5b36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ED375-006A-43AE-8663-64A14A9D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LibreOffice_Vanilla/5.4.4.3$MacOSX_X86_64 LibreOffice_project/327ad42f4b641f37cf4dd9936346bc386252669a</Application>
  <Pages>4</Pages>
  <Words>1485</Words>
  <Characters>1549</Characters>
  <CharactersWithSpaces>1714</CharactersWithSpaces>
  <Paragraphs>87</Paragraphs>
  <Company>Xtzj.Com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2017-09-27T06:25:00Z</dcterms:created>
  <dc:creator>Xtzj.User</dc:creator>
  <dc:description/>
  <dc:language>zh-CN</dc:language>
  <cp:lastModifiedBy/>
  <cp:lastPrinted>2013-05-15T06:05:00Z</cp:lastPrinted>
  <dcterms:modified xsi:type="dcterms:W3CDTF">2018-02-02T15:19:51Z</dcterms:modified>
  <cp:revision>14</cp:revision>
  <dc:subject/>
  <dc:title>附件2：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Xtzj.Com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